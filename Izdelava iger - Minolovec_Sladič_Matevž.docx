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88405" w14:textId="77777777" w:rsidR="006C25FA" w:rsidRPr="001F2815" w:rsidRDefault="006C25FA" w:rsidP="006C25FA">
      <w:pPr>
        <w:rPr>
          <w:rFonts w:cs="Times New Roman"/>
        </w:rPr>
      </w:pPr>
      <w:r w:rsidRPr="001F2815">
        <w:rPr>
          <w:rFonts w:cs="Times New Roman"/>
        </w:rPr>
        <w:t>Šolski center Novo mesto</w:t>
      </w:r>
    </w:p>
    <w:p w14:paraId="2BBD990C" w14:textId="77777777" w:rsidR="006C25FA" w:rsidRPr="001F2815" w:rsidRDefault="006C25FA" w:rsidP="006C25FA">
      <w:pPr>
        <w:rPr>
          <w:rFonts w:cs="Times New Roman"/>
        </w:rPr>
      </w:pPr>
      <w:r w:rsidRPr="001F2815">
        <w:rPr>
          <w:rFonts w:cs="Times New Roman"/>
        </w:rPr>
        <w:t>Srednja elektro šola in tehniška gimnazija</w:t>
      </w:r>
    </w:p>
    <w:p w14:paraId="23A5240C" w14:textId="77777777" w:rsidR="006C25FA" w:rsidRPr="001F2815" w:rsidRDefault="006C25FA" w:rsidP="006C25FA">
      <w:pPr>
        <w:rPr>
          <w:rFonts w:cs="Times New Roman"/>
        </w:rPr>
      </w:pPr>
      <w:r w:rsidRPr="001F2815">
        <w:rPr>
          <w:rFonts w:cs="Times New Roman"/>
        </w:rPr>
        <w:t>Šegova ulica 112</w:t>
      </w:r>
    </w:p>
    <w:p w14:paraId="1164AD2A" w14:textId="77777777" w:rsidR="006C25FA" w:rsidRPr="001F2815" w:rsidRDefault="006C25FA" w:rsidP="006C25FA">
      <w:pPr>
        <w:rPr>
          <w:rFonts w:cs="Times New Roman"/>
        </w:rPr>
      </w:pPr>
      <w:r w:rsidRPr="001F2815">
        <w:rPr>
          <w:rFonts w:cs="Times New Roman"/>
        </w:rPr>
        <w:t>8000 Novo mesto</w:t>
      </w:r>
    </w:p>
    <w:p w14:paraId="5E53DEB3" w14:textId="0643C889" w:rsidR="006C25FA" w:rsidRDefault="006C25FA" w:rsidP="006C25FA">
      <w:pPr>
        <w:jc w:val="center"/>
        <w:rPr>
          <w:rFonts w:cs="Times New Roman"/>
        </w:rPr>
      </w:pPr>
    </w:p>
    <w:p w14:paraId="7170F560" w14:textId="77777777" w:rsidR="00AA3584" w:rsidRPr="001F2815" w:rsidRDefault="00AA3584" w:rsidP="006C25FA">
      <w:pPr>
        <w:jc w:val="center"/>
        <w:rPr>
          <w:rFonts w:cs="Times New Roman"/>
        </w:rPr>
      </w:pPr>
    </w:p>
    <w:p w14:paraId="52936CF1" w14:textId="77777777" w:rsidR="006C25FA" w:rsidRPr="001F2815" w:rsidRDefault="006C25FA" w:rsidP="006C25FA">
      <w:pPr>
        <w:jc w:val="center"/>
        <w:rPr>
          <w:rFonts w:cs="Times New Roman"/>
        </w:rPr>
      </w:pPr>
    </w:p>
    <w:p w14:paraId="7CC73350" w14:textId="77777777" w:rsidR="006C25FA" w:rsidRPr="00CC6D15" w:rsidRDefault="006C25FA" w:rsidP="006C25FA">
      <w:pPr>
        <w:jc w:val="center"/>
        <w:rPr>
          <w:rFonts w:cs="Times New Roman"/>
          <w:szCs w:val="24"/>
        </w:rPr>
      </w:pPr>
    </w:p>
    <w:p w14:paraId="3C825093" w14:textId="214FB5C5" w:rsidR="006C25FA" w:rsidRPr="00AA3584" w:rsidRDefault="00CC6D15" w:rsidP="00AA3584">
      <w:pPr>
        <w:jc w:val="center"/>
        <w:rPr>
          <w:rFonts w:cs="Times New Roman"/>
          <w:sz w:val="36"/>
          <w:szCs w:val="36"/>
        </w:rPr>
      </w:pPr>
      <w:r w:rsidRPr="00CC6D15">
        <w:rPr>
          <w:rFonts w:cs="Times New Roman"/>
          <w:sz w:val="36"/>
          <w:szCs w:val="36"/>
        </w:rPr>
        <w:t>Maturitetna seminarska naloga pri računalništv</w:t>
      </w:r>
      <w:r w:rsidR="008732C3">
        <w:rPr>
          <w:rFonts w:cs="Times New Roman"/>
          <w:sz w:val="36"/>
          <w:szCs w:val="36"/>
        </w:rPr>
        <w:t>u</w:t>
      </w:r>
    </w:p>
    <w:p w14:paraId="6E59EC38" w14:textId="586CBA05" w:rsidR="006C25FA" w:rsidRDefault="00477828" w:rsidP="006C25FA">
      <w:pPr>
        <w:jc w:val="center"/>
        <w:rPr>
          <w:rFonts w:cs="Times New Roman"/>
          <w:b/>
          <w:sz w:val="40"/>
          <w:szCs w:val="40"/>
        </w:rPr>
      </w:pPr>
      <w:r>
        <w:rPr>
          <w:rFonts w:cs="Times New Roman"/>
          <w:b/>
          <w:sz w:val="40"/>
          <w:szCs w:val="40"/>
        </w:rPr>
        <w:t>IZDELAVA IGER - MINOLOVEC</w:t>
      </w:r>
    </w:p>
    <w:p w14:paraId="0B9DAD80" w14:textId="466127A9" w:rsidR="006C25FA" w:rsidRDefault="006C25FA" w:rsidP="006C25FA">
      <w:pPr>
        <w:rPr>
          <w:rFonts w:cs="Times New Roman"/>
        </w:rPr>
      </w:pPr>
    </w:p>
    <w:p w14:paraId="183B5A2F" w14:textId="37FF841B" w:rsidR="00CC6D15" w:rsidRDefault="00CC6D15" w:rsidP="006C25FA">
      <w:pPr>
        <w:rPr>
          <w:rFonts w:cs="Times New Roman"/>
        </w:rPr>
      </w:pPr>
    </w:p>
    <w:p w14:paraId="607BE124" w14:textId="0B78FA0C" w:rsidR="00CC6D15" w:rsidRDefault="00CC6D15" w:rsidP="006C25FA">
      <w:pPr>
        <w:rPr>
          <w:rFonts w:cs="Times New Roman"/>
        </w:rPr>
      </w:pPr>
    </w:p>
    <w:p w14:paraId="6896EA1E" w14:textId="77777777" w:rsidR="00CC6D15" w:rsidRPr="001F2815" w:rsidRDefault="00CC6D15" w:rsidP="006C25FA">
      <w:pPr>
        <w:rPr>
          <w:rFonts w:cs="Times New Roman"/>
        </w:rPr>
      </w:pPr>
    </w:p>
    <w:p w14:paraId="1125A923" w14:textId="6CD66D84" w:rsidR="00AA3584" w:rsidRDefault="00AA3584" w:rsidP="006C25FA">
      <w:pPr>
        <w:rPr>
          <w:rFonts w:cs="Times New Roman"/>
        </w:rPr>
      </w:pPr>
    </w:p>
    <w:p w14:paraId="6AB3940E" w14:textId="77777777" w:rsidR="00AA3584" w:rsidRDefault="00AA3584" w:rsidP="006C25FA">
      <w:pPr>
        <w:rPr>
          <w:rFonts w:cs="Times New Roman"/>
        </w:rPr>
      </w:pPr>
    </w:p>
    <w:p w14:paraId="17A17057" w14:textId="77777777" w:rsidR="007D0D37" w:rsidRPr="001F2815" w:rsidRDefault="007D0D37" w:rsidP="006C25FA">
      <w:pPr>
        <w:rPr>
          <w:rFonts w:cs="Times New Roman"/>
        </w:rPr>
      </w:pPr>
    </w:p>
    <w:p w14:paraId="200FAF47" w14:textId="77777777" w:rsidR="006C25FA" w:rsidRPr="001F2815" w:rsidRDefault="006C25FA" w:rsidP="006C25FA">
      <w:pPr>
        <w:rPr>
          <w:rFonts w:cs="Times New Roman"/>
        </w:rPr>
      </w:pPr>
    </w:p>
    <w:p w14:paraId="6EFDF40F" w14:textId="332E0145" w:rsidR="00477828" w:rsidRPr="001F2815" w:rsidRDefault="006C25FA" w:rsidP="006C25FA">
      <w:pPr>
        <w:jc w:val="right"/>
        <w:rPr>
          <w:rFonts w:cs="Times New Roman"/>
        </w:rPr>
      </w:pPr>
      <w:r w:rsidRPr="001F2815">
        <w:rPr>
          <w:rFonts w:cs="Times New Roman"/>
        </w:rPr>
        <w:t>Avtor: Matevž Sladič</w:t>
      </w:r>
      <w:r w:rsidR="00CC6D15">
        <w:rPr>
          <w:rFonts w:cs="Times New Roman"/>
        </w:rPr>
        <w:t xml:space="preserve">, </w:t>
      </w:r>
      <w:r w:rsidR="00477828">
        <w:rPr>
          <w:rFonts w:cs="Times New Roman"/>
        </w:rPr>
        <w:t>T4C</w:t>
      </w:r>
    </w:p>
    <w:p w14:paraId="458CD200" w14:textId="49EBC063" w:rsidR="00CC6D15" w:rsidRDefault="006C25FA" w:rsidP="00CC6D15">
      <w:pPr>
        <w:jc w:val="right"/>
        <w:rPr>
          <w:rFonts w:cs="Times New Roman"/>
        </w:rPr>
      </w:pPr>
      <w:r w:rsidRPr="001F2815">
        <w:rPr>
          <w:rFonts w:cs="Times New Roman"/>
        </w:rPr>
        <w:t xml:space="preserve">Mentor: </w:t>
      </w:r>
      <w:r w:rsidR="00477828">
        <w:rPr>
          <w:rFonts w:cs="Times New Roman"/>
        </w:rPr>
        <w:t xml:space="preserve">dr. </w:t>
      </w:r>
      <w:r w:rsidRPr="00D22F68">
        <w:rPr>
          <w:rFonts w:cs="Times New Roman"/>
        </w:rPr>
        <w:t xml:space="preserve">Albert Zorko, </w:t>
      </w:r>
      <w:r w:rsidR="003463C1" w:rsidRPr="00D22F68">
        <w:rPr>
          <w:rFonts w:cs="Times New Roman"/>
        </w:rPr>
        <w:t xml:space="preserve">univ. </w:t>
      </w:r>
      <w:r w:rsidRPr="00D22F68">
        <w:rPr>
          <w:rFonts w:cs="Times New Roman"/>
        </w:rPr>
        <w:t>dipl. inž.</w:t>
      </w:r>
    </w:p>
    <w:p w14:paraId="744081C9" w14:textId="58C3E8C0" w:rsidR="00CC6D15" w:rsidRDefault="00CC6D15" w:rsidP="00CC6D15">
      <w:pPr>
        <w:jc w:val="right"/>
        <w:rPr>
          <w:rFonts w:cs="Times New Roman"/>
        </w:rPr>
      </w:pPr>
      <w:r>
        <w:rPr>
          <w:rFonts w:cs="Times New Roman"/>
        </w:rPr>
        <w:t>Šolsko leto: 2020/2021</w:t>
      </w:r>
    </w:p>
    <w:p w14:paraId="719F604D" w14:textId="77777777" w:rsidR="007D0D37" w:rsidRDefault="007D0D37" w:rsidP="00CC6D15">
      <w:pPr>
        <w:jc w:val="right"/>
        <w:rPr>
          <w:rFonts w:cs="Times New Roman"/>
        </w:rPr>
      </w:pPr>
    </w:p>
    <w:p w14:paraId="36E9C2F2" w14:textId="1BFC01B9" w:rsidR="006C25FA" w:rsidRDefault="006C25FA" w:rsidP="006C25FA">
      <w:pPr>
        <w:rPr>
          <w:rFonts w:cs="Times New Roman"/>
        </w:rPr>
      </w:pPr>
    </w:p>
    <w:p w14:paraId="2DDAD8D2" w14:textId="3FBCB61F" w:rsidR="006202DB" w:rsidRDefault="006202DB" w:rsidP="006C25FA">
      <w:pPr>
        <w:rPr>
          <w:rFonts w:cs="Times New Roman"/>
        </w:rPr>
      </w:pPr>
    </w:p>
    <w:p w14:paraId="4762501B" w14:textId="77777777" w:rsidR="006202DB" w:rsidRPr="001F2815" w:rsidRDefault="006202DB" w:rsidP="006C25FA">
      <w:pPr>
        <w:rPr>
          <w:rFonts w:cs="Times New Roman"/>
        </w:rPr>
      </w:pPr>
    </w:p>
    <w:p w14:paraId="24AE5A36" w14:textId="5C882922" w:rsidR="009F23AD" w:rsidRDefault="006C25FA" w:rsidP="00DF5F33">
      <w:pPr>
        <w:jc w:val="center"/>
        <w:rPr>
          <w:rFonts w:cs="Times New Roman"/>
        </w:rPr>
        <w:sectPr w:rsidR="009F23AD" w:rsidSect="006202DB">
          <w:pgSz w:w="11906" w:h="16838" w:code="9"/>
          <w:pgMar w:top="1418" w:right="1134" w:bottom="1134" w:left="1134" w:header="709" w:footer="709" w:gutter="567"/>
          <w:cols w:space="708"/>
          <w:titlePg/>
          <w:docGrid w:linePitch="360"/>
        </w:sectPr>
      </w:pPr>
      <w:r w:rsidRPr="001F2815">
        <w:rPr>
          <w:rFonts w:cs="Times New Roman"/>
        </w:rPr>
        <w:t xml:space="preserve">Novo mesto, </w:t>
      </w:r>
      <w:r w:rsidR="00477828">
        <w:rPr>
          <w:rFonts w:cs="Times New Roman"/>
        </w:rPr>
        <w:t>april 202</w:t>
      </w:r>
      <w:r w:rsidR="00BD05E6">
        <w:rPr>
          <w:rFonts w:cs="Times New Roman"/>
        </w:rPr>
        <w:t>1</w:t>
      </w:r>
    </w:p>
    <w:p w14:paraId="6CB2AA35" w14:textId="73FC23D8" w:rsidR="00D22F68" w:rsidRPr="00DF5F33" w:rsidRDefault="00D22F68" w:rsidP="00DF5F33">
      <w:pPr>
        <w:jc w:val="left"/>
        <w:rPr>
          <w:b/>
          <w:bCs/>
          <w:sz w:val="32"/>
          <w:szCs w:val="32"/>
        </w:rPr>
      </w:pPr>
      <w:bookmarkStart w:id="0" w:name="_Hlk69204695"/>
      <w:r w:rsidRPr="00DF5F33">
        <w:rPr>
          <w:b/>
          <w:bCs/>
          <w:sz w:val="32"/>
          <w:szCs w:val="32"/>
        </w:rPr>
        <w:lastRenderedPageBreak/>
        <w:t>Povzetek in ključne besede</w:t>
      </w:r>
    </w:p>
    <w:p w14:paraId="77724318" w14:textId="552572C5" w:rsidR="000777BB" w:rsidRDefault="005C7EDA" w:rsidP="00D22F68">
      <w:r>
        <w:t>S seminarsko nalogo želim</w:t>
      </w:r>
      <w:r w:rsidR="003B0B02">
        <w:t xml:space="preserve"> predstaviti svojo pot do končnega izdelka, igre Minolovec. V nalogi sta predstavljena moj teoretični kot tudi praktični pristop k reševanju naloge</w:t>
      </w:r>
      <w:r w:rsidR="00535C78">
        <w:t xml:space="preserve"> in doseganju cilja izdelave funkcionalne računalniške igre </w:t>
      </w:r>
      <w:r w:rsidR="009967A9">
        <w:t>M</w:t>
      </w:r>
      <w:r w:rsidR="00535C78">
        <w:t>inolovec.</w:t>
      </w:r>
      <w:r w:rsidR="003B0B02">
        <w:t xml:space="preserve"> </w:t>
      </w:r>
      <w:r w:rsidR="00535C78">
        <w:t>Predstavljena sta tako</w:t>
      </w:r>
      <w:r w:rsidR="003B0B02">
        <w:t xml:space="preserve"> načrtovanj</w:t>
      </w:r>
      <w:r w:rsidR="00535C78">
        <w:t>e</w:t>
      </w:r>
      <w:r w:rsidR="003B0B02">
        <w:t xml:space="preserve"> in dekompozicij</w:t>
      </w:r>
      <w:r w:rsidR="00535C78">
        <w:t>a</w:t>
      </w:r>
      <w:r w:rsidR="003B0B02">
        <w:t xml:space="preserve"> problema, </w:t>
      </w:r>
      <w:r w:rsidR="00535C78">
        <w:t>kot tudi</w:t>
      </w:r>
      <w:r w:rsidR="003B0B02">
        <w:t xml:space="preserve"> njegove rešitve v obliki kode </w:t>
      </w:r>
      <w:r w:rsidR="00535C78">
        <w:t xml:space="preserve">v programskem jeziku Java </w:t>
      </w:r>
      <w:r w:rsidR="003B0B02">
        <w:t xml:space="preserve">in </w:t>
      </w:r>
      <w:r w:rsidR="003115C6">
        <w:t>k</w:t>
      </w:r>
      <w:r w:rsidR="003B0B02">
        <w:t xml:space="preserve">ončne aplikacije. Napisano kodo sem po delih tudi predstavil in besedilu dodal </w:t>
      </w:r>
      <w:r w:rsidR="009967A9">
        <w:t xml:space="preserve">še </w:t>
      </w:r>
      <w:r w:rsidR="003B0B02">
        <w:t xml:space="preserve">izseke iz izvorne kode, na podlagi katerih sem </w:t>
      </w:r>
      <w:r w:rsidR="00535C78">
        <w:t>predstavil svoje razmišljanje in pristop k reševanju naloge</w:t>
      </w:r>
      <w:r w:rsidR="003B0B02">
        <w:t xml:space="preserve">. Največji del kode zagotovo zavzema grafični vmesnik, saj </w:t>
      </w:r>
      <w:r w:rsidR="009967A9">
        <w:t xml:space="preserve">je </w:t>
      </w:r>
      <w:r w:rsidR="003B0B02">
        <w:t>ta najpomembnejši</w:t>
      </w:r>
      <w:r w:rsidR="009967A9">
        <w:t xml:space="preserve"> element</w:t>
      </w:r>
      <w:r w:rsidR="003B0B02">
        <w:t xml:space="preserve">, ker predstavlja povezavo med uporabnikom </w:t>
      </w:r>
      <w:r w:rsidR="0024673F">
        <w:t>- igralcem</w:t>
      </w:r>
      <w:r w:rsidR="003B0B02">
        <w:t xml:space="preserve"> na eni in kodo na drugi</w:t>
      </w:r>
      <w:r w:rsidR="009967A9">
        <w:t xml:space="preserve"> strani</w:t>
      </w:r>
      <w:r w:rsidR="003B0B02">
        <w:t xml:space="preserve">. </w:t>
      </w:r>
    </w:p>
    <w:p w14:paraId="18B0D64C" w14:textId="77777777" w:rsidR="001515DC" w:rsidRDefault="001515DC" w:rsidP="00D22F68"/>
    <w:p w14:paraId="04576C21" w14:textId="77777777" w:rsidR="000777BB" w:rsidRDefault="000777BB" w:rsidP="00D22F68"/>
    <w:p w14:paraId="2CE9EBD7" w14:textId="0608DF8D" w:rsidR="00873ED7" w:rsidRDefault="00535C78" w:rsidP="003115C6">
      <w:r>
        <w:t>Ključne besede: Java, grafični vmesnik, koda, spremenljivka, tabela, metoda, razred</w:t>
      </w:r>
      <w:r w:rsidR="000777BB">
        <w:t>, Minolovec, igra</w:t>
      </w:r>
    </w:p>
    <w:p w14:paraId="1D74E9E9" w14:textId="77777777" w:rsidR="0087490B" w:rsidRDefault="0087490B" w:rsidP="003115C6"/>
    <w:p w14:paraId="0522B075" w14:textId="05D5D810" w:rsidR="00873ED7" w:rsidRPr="00873ED7" w:rsidRDefault="00873ED7" w:rsidP="003115C6">
      <w:pPr>
        <w:rPr>
          <w:b/>
          <w:bCs/>
          <w:sz w:val="32"/>
          <w:szCs w:val="32"/>
          <w:lang w:val="en-GB"/>
        </w:rPr>
      </w:pPr>
      <w:r w:rsidRPr="00873ED7">
        <w:rPr>
          <w:b/>
          <w:bCs/>
          <w:sz w:val="32"/>
          <w:szCs w:val="32"/>
          <w:lang w:val="en-GB"/>
        </w:rPr>
        <w:t>Abstract</w:t>
      </w:r>
      <w:r w:rsidR="00F9556C">
        <w:rPr>
          <w:b/>
          <w:bCs/>
          <w:sz w:val="32"/>
          <w:szCs w:val="32"/>
          <w:lang w:val="en-GB"/>
        </w:rPr>
        <w:t xml:space="preserve"> and key words</w:t>
      </w:r>
    </w:p>
    <w:p w14:paraId="7198DBEC" w14:textId="77777777" w:rsidR="00DE4D2B" w:rsidRDefault="00143EDE" w:rsidP="003115C6">
      <w:pPr>
        <w:rPr>
          <w:lang w:val="en-GB"/>
        </w:rPr>
      </w:pPr>
      <w:r w:rsidRPr="00143EDE">
        <w:rPr>
          <w:lang w:val="en-GB"/>
        </w:rPr>
        <w:t>With this paper</w:t>
      </w:r>
      <w:r>
        <w:rPr>
          <w:lang w:val="en-GB"/>
        </w:rPr>
        <w:t xml:space="preserve"> I want to present my journey to the final product, the Minesweeper game. In the paper are presented my theoretical and practical approach to solving the problem and reaching the goal of making a functional computer game Minesweeper. Both planning and functional decomposition are presented in the paper, as well as its solution in the shape of a program code written in programming language Java and the final application.</w:t>
      </w:r>
      <w:r w:rsidR="00DE4D2B">
        <w:rPr>
          <w:lang w:val="en-GB"/>
        </w:rPr>
        <w:t xml:space="preserve"> I presented the final code in parts and added some sections of the source code, which helped me to explain my ways of thinking and my approach to solving the problem. The graphical user interface (GUI) presents the biggest part of the final code, since it is the most important part of any application. It is the connection between the user – player on one and the source code on the other side.</w:t>
      </w:r>
    </w:p>
    <w:p w14:paraId="4F2DACC0" w14:textId="77777777" w:rsidR="001515DC" w:rsidRDefault="001515DC" w:rsidP="003115C6">
      <w:pPr>
        <w:rPr>
          <w:lang w:val="en-GB"/>
        </w:rPr>
      </w:pPr>
    </w:p>
    <w:p w14:paraId="53054913" w14:textId="26492C13" w:rsidR="001515DC" w:rsidRDefault="00DE4D2B" w:rsidP="001515DC">
      <w:pPr>
        <w:rPr>
          <w:lang w:val="en-GB"/>
        </w:rPr>
      </w:pPr>
      <w:r>
        <w:rPr>
          <w:lang w:val="en-GB"/>
        </w:rPr>
        <w:t>Key words: Java, graphical user interface, code, variable, table, method, class, Minesweeper, game</w:t>
      </w:r>
      <w:bookmarkEnd w:id="0"/>
    </w:p>
    <w:p w14:paraId="7AAF6106" w14:textId="4504ED40" w:rsidR="00DF5F33" w:rsidRPr="00143EDE" w:rsidRDefault="00DF5F33" w:rsidP="003115C6">
      <w:pPr>
        <w:rPr>
          <w:lang w:val="en-GB"/>
        </w:rPr>
      </w:pPr>
      <w:r w:rsidRPr="00143EDE">
        <w:rPr>
          <w:lang w:val="en-GB"/>
        </w:rPr>
        <w:br w:type="page"/>
      </w:r>
    </w:p>
    <w:p w14:paraId="4D999BAD" w14:textId="77777777" w:rsidR="00057702" w:rsidRDefault="00057702">
      <w:pPr>
        <w:pStyle w:val="TOCHeading"/>
        <w:rPr>
          <w:rFonts w:ascii="Times New Roman" w:eastAsiaTheme="minorHAnsi" w:hAnsi="Times New Roman" w:cstheme="minorBidi"/>
          <w:sz w:val="24"/>
          <w:szCs w:val="22"/>
          <w:lang w:eastAsia="en-US"/>
        </w:rPr>
        <w:sectPr w:rsidR="00057702" w:rsidSect="000777BB">
          <w:headerReference w:type="first" r:id="rId8"/>
          <w:footerReference w:type="first" r:id="rId9"/>
          <w:pgSz w:w="11906" w:h="16838" w:code="9"/>
          <w:pgMar w:top="1418" w:right="1134" w:bottom="1134" w:left="1134" w:header="709" w:footer="709" w:gutter="567"/>
          <w:cols w:space="708"/>
          <w:titlePg/>
          <w:docGrid w:linePitch="360"/>
        </w:sectPr>
      </w:pPr>
    </w:p>
    <w:sdt>
      <w:sdtPr>
        <w:rPr>
          <w:rFonts w:ascii="Times New Roman" w:eastAsiaTheme="minorHAnsi" w:hAnsi="Times New Roman" w:cstheme="minorBidi"/>
          <w:sz w:val="24"/>
          <w:szCs w:val="22"/>
          <w:lang w:eastAsia="en-US"/>
        </w:rPr>
        <w:id w:val="-108899262"/>
        <w:docPartObj>
          <w:docPartGallery w:val="Table of Contents"/>
          <w:docPartUnique/>
        </w:docPartObj>
      </w:sdtPr>
      <w:sdtEndPr>
        <w:rPr>
          <w:rFonts w:ascii="Arial" w:hAnsi="Arial"/>
          <w:b/>
          <w:bCs/>
        </w:rPr>
      </w:sdtEndPr>
      <w:sdtContent>
        <w:p w14:paraId="6B8A6289" w14:textId="01239862" w:rsidR="005F1543" w:rsidRPr="00CA7FEE" w:rsidRDefault="00D00EF0">
          <w:pPr>
            <w:pStyle w:val="TOCHeading"/>
            <w:rPr>
              <w:rStyle w:val="Heading1Char"/>
              <w:rFonts w:ascii="Arial" w:hAnsi="Arial" w:cs="Arial"/>
            </w:rPr>
          </w:pPr>
          <w:r w:rsidRPr="00CA7FEE">
            <w:rPr>
              <w:rStyle w:val="Heading1Char"/>
              <w:rFonts w:ascii="Arial" w:hAnsi="Arial" w:cs="Arial"/>
            </w:rPr>
            <w:t>KAZALO</w:t>
          </w:r>
        </w:p>
        <w:p w14:paraId="3D1A1DE3" w14:textId="26FB8350" w:rsidR="00F95A80" w:rsidRDefault="005F1543">
          <w:pPr>
            <w:pStyle w:val="TOC1"/>
            <w:tabs>
              <w:tab w:val="left" w:pos="480"/>
              <w:tab w:val="right" w:leader="dot" w:pos="9061"/>
            </w:tabs>
            <w:rPr>
              <w:rFonts w:asciiTheme="minorHAnsi" w:eastAsiaTheme="minorEastAsia" w:hAnsiTheme="minorHAnsi"/>
              <w:noProof/>
              <w:sz w:val="22"/>
              <w:lang w:eastAsia="sl-SI"/>
            </w:rPr>
          </w:pPr>
          <w:r>
            <w:rPr>
              <w:b/>
              <w:bCs/>
            </w:rPr>
            <w:fldChar w:fldCharType="begin"/>
          </w:r>
          <w:r>
            <w:rPr>
              <w:b/>
              <w:bCs/>
            </w:rPr>
            <w:instrText xml:space="preserve"> TOC \o "1-3" \h \z \u </w:instrText>
          </w:r>
          <w:r>
            <w:rPr>
              <w:b/>
              <w:bCs/>
            </w:rPr>
            <w:fldChar w:fldCharType="separate"/>
          </w:r>
          <w:hyperlink w:anchor="_Toc69244774" w:history="1">
            <w:r w:rsidR="00F95A80" w:rsidRPr="007D1E83">
              <w:rPr>
                <w:rStyle w:val="Hyperlink"/>
                <w:noProof/>
              </w:rPr>
              <w:t>1</w:t>
            </w:r>
            <w:r w:rsidR="00F95A80">
              <w:rPr>
                <w:rFonts w:asciiTheme="minorHAnsi" w:eastAsiaTheme="minorEastAsia" w:hAnsiTheme="minorHAnsi"/>
                <w:noProof/>
                <w:sz w:val="22"/>
                <w:lang w:eastAsia="sl-SI"/>
              </w:rPr>
              <w:tab/>
            </w:r>
            <w:r w:rsidR="00F95A80" w:rsidRPr="007D1E83">
              <w:rPr>
                <w:rStyle w:val="Hyperlink"/>
                <w:noProof/>
              </w:rPr>
              <w:t>Uvod</w:t>
            </w:r>
            <w:r w:rsidR="00F95A80">
              <w:rPr>
                <w:noProof/>
                <w:webHidden/>
              </w:rPr>
              <w:tab/>
            </w:r>
            <w:r w:rsidR="00F95A80">
              <w:rPr>
                <w:noProof/>
                <w:webHidden/>
              </w:rPr>
              <w:fldChar w:fldCharType="begin"/>
            </w:r>
            <w:r w:rsidR="00F95A80">
              <w:rPr>
                <w:noProof/>
                <w:webHidden/>
              </w:rPr>
              <w:instrText xml:space="preserve"> PAGEREF _Toc69244774 \h </w:instrText>
            </w:r>
            <w:r w:rsidR="00F95A80">
              <w:rPr>
                <w:noProof/>
                <w:webHidden/>
              </w:rPr>
            </w:r>
            <w:r w:rsidR="00F95A80">
              <w:rPr>
                <w:noProof/>
                <w:webHidden/>
              </w:rPr>
              <w:fldChar w:fldCharType="separate"/>
            </w:r>
            <w:r w:rsidR="00F95A80">
              <w:rPr>
                <w:noProof/>
                <w:webHidden/>
              </w:rPr>
              <w:t>1</w:t>
            </w:r>
            <w:r w:rsidR="00F95A80">
              <w:rPr>
                <w:noProof/>
                <w:webHidden/>
              </w:rPr>
              <w:fldChar w:fldCharType="end"/>
            </w:r>
          </w:hyperlink>
        </w:p>
        <w:p w14:paraId="2DF96116" w14:textId="779C732D" w:rsidR="00F95A80" w:rsidRDefault="00F95A80">
          <w:pPr>
            <w:pStyle w:val="TOC2"/>
            <w:tabs>
              <w:tab w:val="left" w:pos="880"/>
              <w:tab w:val="right" w:leader="dot" w:pos="9061"/>
            </w:tabs>
            <w:rPr>
              <w:rFonts w:asciiTheme="minorHAnsi" w:eastAsiaTheme="minorEastAsia" w:hAnsiTheme="minorHAnsi"/>
              <w:noProof/>
              <w:sz w:val="22"/>
              <w:lang w:eastAsia="sl-SI"/>
            </w:rPr>
          </w:pPr>
          <w:hyperlink w:anchor="_Toc69244775" w:history="1">
            <w:r w:rsidRPr="007D1E83">
              <w:rPr>
                <w:rStyle w:val="Hyperlink"/>
                <w:noProof/>
              </w:rPr>
              <w:t>1.1</w:t>
            </w:r>
            <w:r>
              <w:rPr>
                <w:rFonts w:asciiTheme="minorHAnsi" w:eastAsiaTheme="minorEastAsia" w:hAnsiTheme="minorHAnsi"/>
                <w:noProof/>
                <w:sz w:val="22"/>
                <w:lang w:eastAsia="sl-SI"/>
              </w:rPr>
              <w:tab/>
            </w:r>
            <w:r w:rsidRPr="007D1E83">
              <w:rPr>
                <w:rStyle w:val="Hyperlink"/>
                <w:noProof/>
              </w:rPr>
              <w:t>Osnovni pojmi</w:t>
            </w:r>
            <w:r>
              <w:rPr>
                <w:noProof/>
                <w:webHidden/>
              </w:rPr>
              <w:tab/>
            </w:r>
            <w:r>
              <w:rPr>
                <w:noProof/>
                <w:webHidden/>
              </w:rPr>
              <w:fldChar w:fldCharType="begin"/>
            </w:r>
            <w:r>
              <w:rPr>
                <w:noProof/>
                <w:webHidden/>
              </w:rPr>
              <w:instrText xml:space="preserve"> PAGEREF _Toc69244775 \h </w:instrText>
            </w:r>
            <w:r>
              <w:rPr>
                <w:noProof/>
                <w:webHidden/>
              </w:rPr>
            </w:r>
            <w:r>
              <w:rPr>
                <w:noProof/>
                <w:webHidden/>
              </w:rPr>
              <w:fldChar w:fldCharType="separate"/>
            </w:r>
            <w:r>
              <w:rPr>
                <w:noProof/>
                <w:webHidden/>
              </w:rPr>
              <w:t>1</w:t>
            </w:r>
            <w:r>
              <w:rPr>
                <w:noProof/>
                <w:webHidden/>
              </w:rPr>
              <w:fldChar w:fldCharType="end"/>
            </w:r>
          </w:hyperlink>
        </w:p>
        <w:p w14:paraId="530E57BE" w14:textId="1B40113F" w:rsidR="00F95A80" w:rsidRDefault="00F95A80">
          <w:pPr>
            <w:pStyle w:val="TOC1"/>
            <w:tabs>
              <w:tab w:val="left" w:pos="480"/>
              <w:tab w:val="right" w:leader="dot" w:pos="9061"/>
            </w:tabs>
            <w:rPr>
              <w:rFonts w:asciiTheme="minorHAnsi" w:eastAsiaTheme="minorEastAsia" w:hAnsiTheme="minorHAnsi"/>
              <w:noProof/>
              <w:sz w:val="22"/>
              <w:lang w:eastAsia="sl-SI"/>
            </w:rPr>
          </w:pPr>
          <w:hyperlink w:anchor="_Toc69244776" w:history="1">
            <w:r w:rsidRPr="007D1E83">
              <w:rPr>
                <w:rStyle w:val="Hyperlink"/>
                <w:noProof/>
              </w:rPr>
              <w:t>2</w:t>
            </w:r>
            <w:r>
              <w:rPr>
                <w:rFonts w:asciiTheme="minorHAnsi" w:eastAsiaTheme="minorEastAsia" w:hAnsiTheme="minorHAnsi"/>
                <w:noProof/>
                <w:sz w:val="22"/>
                <w:lang w:eastAsia="sl-SI"/>
              </w:rPr>
              <w:tab/>
            </w:r>
            <w:r w:rsidRPr="007D1E83">
              <w:rPr>
                <w:rStyle w:val="Hyperlink"/>
                <w:noProof/>
              </w:rPr>
              <w:t>Igra Minolovec</w:t>
            </w:r>
            <w:r>
              <w:rPr>
                <w:noProof/>
                <w:webHidden/>
              </w:rPr>
              <w:tab/>
            </w:r>
            <w:r>
              <w:rPr>
                <w:noProof/>
                <w:webHidden/>
              </w:rPr>
              <w:fldChar w:fldCharType="begin"/>
            </w:r>
            <w:r>
              <w:rPr>
                <w:noProof/>
                <w:webHidden/>
              </w:rPr>
              <w:instrText xml:space="preserve"> PAGEREF _Toc69244776 \h </w:instrText>
            </w:r>
            <w:r>
              <w:rPr>
                <w:noProof/>
                <w:webHidden/>
              </w:rPr>
            </w:r>
            <w:r>
              <w:rPr>
                <w:noProof/>
                <w:webHidden/>
              </w:rPr>
              <w:fldChar w:fldCharType="separate"/>
            </w:r>
            <w:r>
              <w:rPr>
                <w:noProof/>
                <w:webHidden/>
              </w:rPr>
              <w:t>3</w:t>
            </w:r>
            <w:r>
              <w:rPr>
                <w:noProof/>
                <w:webHidden/>
              </w:rPr>
              <w:fldChar w:fldCharType="end"/>
            </w:r>
          </w:hyperlink>
        </w:p>
        <w:p w14:paraId="6848EA30" w14:textId="71D0936C" w:rsidR="00F95A80" w:rsidRDefault="00F95A80">
          <w:pPr>
            <w:pStyle w:val="TOC2"/>
            <w:tabs>
              <w:tab w:val="left" w:pos="880"/>
              <w:tab w:val="right" w:leader="dot" w:pos="9061"/>
            </w:tabs>
            <w:rPr>
              <w:rFonts w:asciiTheme="minorHAnsi" w:eastAsiaTheme="minorEastAsia" w:hAnsiTheme="minorHAnsi"/>
              <w:noProof/>
              <w:sz w:val="22"/>
              <w:lang w:eastAsia="sl-SI"/>
            </w:rPr>
          </w:pPr>
          <w:hyperlink w:anchor="_Toc69244777" w:history="1">
            <w:r w:rsidRPr="007D1E83">
              <w:rPr>
                <w:rStyle w:val="Hyperlink"/>
                <w:noProof/>
              </w:rPr>
              <w:t>2.1</w:t>
            </w:r>
            <w:r>
              <w:rPr>
                <w:rFonts w:asciiTheme="minorHAnsi" w:eastAsiaTheme="minorEastAsia" w:hAnsiTheme="minorHAnsi"/>
                <w:noProof/>
                <w:sz w:val="22"/>
                <w:lang w:eastAsia="sl-SI"/>
              </w:rPr>
              <w:tab/>
            </w:r>
            <w:r w:rsidRPr="007D1E83">
              <w:rPr>
                <w:rStyle w:val="Hyperlink"/>
                <w:noProof/>
              </w:rPr>
              <w:t>Načrtovanje naloge</w:t>
            </w:r>
            <w:r>
              <w:rPr>
                <w:noProof/>
                <w:webHidden/>
              </w:rPr>
              <w:tab/>
            </w:r>
            <w:r>
              <w:rPr>
                <w:noProof/>
                <w:webHidden/>
              </w:rPr>
              <w:fldChar w:fldCharType="begin"/>
            </w:r>
            <w:r>
              <w:rPr>
                <w:noProof/>
                <w:webHidden/>
              </w:rPr>
              <w:instrText xml:space="preserve"> PAGEREF _Toc69244777 \h </w:instrText>
            </w:r>
            <w:r>
              <w:rPr>
                <w:noProof/>
                <w:webHidden/>
              </w:rPr>
            </w:r>
            <w:r>
              <w:rPr>
                <w:noProof/>
                <w:webHidden/>
              </w:rPr>
              <w:fldChar w:fldCharType="separate"/>
            </w:r>
            <w:r>
              <w:rPr>
                <w:noProof/>
                <w:webHidden/>
              </w:rPr>
              <w:t>3</w:t>
            </w:r>
            <w:r>
              <w:rPr>
                <w:noProof/>
                <w:webHidden/>
              </w:rPr>
              <w:fldChar w:fldCharType="end"/>
            </w:r>
          </w:hyperlink>
        </w:p>
        <w:p w14:paraId="504D2F4B" w14:textId="0EB00D31" w:rsidR="00F95A80" w:rsidRDefault="00F95A80">
          <w:pPr>
            <w:pStyle w:val="TOC2"/>
            <w:tabs>
              <w:tab w:val="left" w:pos="880"/>
              <w:tab w:val="right" w:leader="dot" w:pos="9061"/>
            </w:tabs>
            <w:rPr>
              <w:rFonts w:asciiTheme="minorHAnsi" w:eastAsiaTheme="minorEastAsia" w:hAnsiTheme="minorHAnsi"/>
              <w:noProof/>
              <w:sz w:val="22"/>
              <w:lang w:eastAsia="sl-SI"/>
            </w:rPr>
          </w:pPr>
          <w:hyperlink w:anchor="_Toc69244778" w:history="1">
            <w:r w:rsidRPr="007D1E83">
              <w:rPr>
                <w:rStyle w:val="Hyperlink"/>
                <w:noProof/>
              </w:rPr>
              <w:t>2.2</w:t>
            </w:r>
            <w:r>
              <w:rPr>
                <w:rFonts w:asciiTheme="minorHAnsi" w:eastAsiaTheme="minorEastAsia" w:hAnsiTheme="minorHAnsi"/>
                <w:noProof/>
                <w:sz w:val="22"/>
                <w:lang w:eastAsia="sl-SI"/>
              </w:rPr>
              <w:tab/>
            </w:r>
            <w:r w:rsidRPr="007D1E83">
              <w:rPr>
                <w:rStyle w:val="Hyperlink"/>
                <w:noProof/>
              </w:rPr>
              <w:t>Programska rešitev naloge</w:t>
            </w:r>
            <w:r>
              <w:rPr>
                <w:noProof/>
                <w:webHidden/>
              </w:rPr>
              <w:tab/>
            </w:r>
            <w:r>
              <w:rPr>
                <w:noProof/>
                <w:webHidden/>
              </w:rPr>
              <w:fldChar w:fldCharType="begin"/>
            </w:r>
            <w:r>
              <w:rPr>
                <w:noProof/>
                <w:webHidden/>
              </w:rPr>
              <w:instrText xml:space="preserve"> PAGEREF _Toc69244778 \h </w:instrText>
            </w:r>
            <w:r>
              <w:rPr>
                <w:noProof/>
                <w:webHidden/>
              </w:rPr>
            </w:r>
            <w:r>
              <w:rPr>
                <w:noProof/>
                <w:webHidden/>
              </w:rPr>
              <w:fldChar w:fldCharType="separate"/>
            </w:r>
            <w:r>
              <w:rPr>
                <w:noProof/>
                <w:webHidden/>
              </w:rPr>
              <w:t>6</w:t>
            </w:r>
            <w:r>
              <w:rPr>
                <w:noProof/>
                <w:webHidden/>
              </w:rPr>
              <w:fldChar w:fldCharType="end"/>
            </w:r>
          </w:hyperlink>
        </w:p>
        <w:p w14:paraId="3C1C33C0" w14:textId="5149A0C4" w:rsidR="00F95A80" w:rsidRDefault="00F95A80">
          <w:pPr>
            <w:pStyle w:val="TOC3"/>
            <w:tabs>
              <w:tab w:val="left" w:pos="1320"/>
              <w:tab w:val="right" w:leader="dot" w:pos="9061"/>
            </w:tabs>
            <w:rPr>
              <w:rFonts w:asciiTheme="minorHAnsi" w:eastAsiaTheme="minorEastAsia" w:hAnsiTheme="minorHAnsi"/>
              <w:noProof/>
              <w:sz w:val="22"/>
              <w:lang w:eastAsia="sl-SI"/>
            </w:rPr>
          </w:pPr>
          <w:hyperlink w:anchor="_Toc69244779" w:history="1">
            <w:r w:rsidRPr="007D1E83">
              <w:rPr>
                <w:rStyle w:val="Hyperlink"/>
                <w:noProof/>
              </w:rPr>
              <w:t>2.2.1</w:t>
            </w:r>
            <w:r>
              <w:rPr>
                <w:rFonts w:asciiTheme="minorHAnsi" w:eastAsiaTheme="minorEastAsia" w:hAnsiTheme="minorHAnsi"/>
                <w:noProof/>
                <w:sz w:val="22"/>
                <w:lang w:eastAsia="sl-SI"/>
              </w:rPr>
              <w:tab/>
            </w:r>
            <w:r w:rsidRPr="007D1E83">
              <w:rPr>
                <w:rStyle w:val="Hyperlink"/>
                <w:noProof/>
              </w:rPr>
              <w:t xml:space="preserve">Glavni razred </w:t>
            </w:r>
            <w:r w:rsidRPr="007D1E83">
              <w:rPr>
                <w:rStyle w:val="Hyperlink"/>
                <w:rFonts w:ascii="Courier New" w:hAnsi="Courier New" w:cs="Courier New"/>
                <w:noProof/>
              </w:rPr>
              <w:t>Main</w:t>
            </w:r>
            <w:r>
              <w:rPr>
                <w:noProof/>
                <w:webHidden/>
              </w:rPr>
              <w:tab/>
            </w:r>
            <w:r>
              <w:rPr>
                <w:noProof/>
                <w:webHidden/>
              </w:rPr>
              <w:fldChar w:fldCharType="begin"/>
            </w:r>
            <w:r>
              <w:rPr>
                <w:noProof/>
                <w:webHidden/>
              </w:rPr>
              <w:instrText xml:space="preserve"> PAGEREF _Toc69244779 \h </w:instrText>
            </w:r>
            <w:r>
              <w:rPr>
                <w:noProof/>
                <w:webHidden/>
              </w:rPr>
            </w:r>
            <w:r>
              <w:rPr>
                <w:noProof/>
                <w:webHidden/>
              </w:rPr>
              <w:fldChar w:fldCharType="separate"/>
            </w:r>
            <w:r>
              <w:rPr>
                <w:noProof/>
                <w:webHidden/>
              </w:rPr>
              <w:t>6</w:t>
            </w:r>
            <w:r>
              <w:rPr>
                <w:noProof/>
                <w:webHidden/>
              </w:rPr>
              <w:fldChar w:fldCharType="end"/>
            </w:r>
          </w:hyperlink>
        </w:p>
        <w:p w14:paraId="20FA2EFC" w14:textId="49B42D9B" w:rsidR="00F95A80" w:rsidRDefault="00F95A80">
          <w:pPr>
            <w:pStyle w:val="TOC3"/>
            <w:tabs>
              <w:tab w:val="left" w:pos="1320"/>
              <w:tab w:val="right" w:leader="dot" w:pos="9061"/>
            </w:tabs>
            <w:rPr>
              <w:rFonts w:asciiTheme="minorHAnsi" w:eastAsiaTheme="minorEastAsia" w:hAnsiTheme="minorHAnsi"/>
              <w:noProof/>
              <w:sz w:val="22"/>
              <w:lang w:eastAsia="sl-SI"/>
            </w:rPr>
          </w:pPr>
          <w:hyperlink w:anchor="_Toc69244780" w:history="1">
            <w:r w:rsidRPr="007D1E83">
              <w:rPr>
                <w:rStyle w:val="Hyperlink"/>
                <w:noProof/>
              </w:rPr>
              <w:t>2.2.2</w:t>
            </w:r>
            <w:r>
              <w:rPr>
                <w:rFonts w:asciiTheme="minorHAnsi" w:eastAsiaTheme="minorEastAsia" w:hAnsiTheme="minorHAnsi"/>
                <w:noProof/>
                <w:sz w:val="22"/>
                <w:lang w:eastAsia="sl-SI"/>
              </w:rPr>
              <w:tab/>
            </w:r>
            <w:r w:rsidRPr="007D1E83">
              <w:rPr>
                <w:rStyle w:val="Hyperlink"/>
                <w:noProof/>
              </w:rPr>
              <w:t xml:space="preserve">Razred </w:t>
            </w:r>
            <w:r w:rsidRPr="007D1E83">
              <w:rPr>
                <w:rStyle w:val="Hyperlink"/>
                <w:rFonts w:ascii="Courier New" w:hAnsi="Courier New" w:cs="Courier New"/>
                <w:noProof/>
              </w:rPr>
              <w:t>Gui</w:t>
            </w:r>
            <w:r w:rsidRPr="007D1E83">
              <w:rPr>
                <w:rStyle w:val="Hyperlink"/>
                <w:rFonts w:cs="Arial"/>
                <w:noProof/>
              </w:rPr>
              <w:t xml:space="preserve"> in njegovi podrazredi ter podprogrami</w:t>
            </w:r>
            <w:r>
              <w:rPr>
                <w:noProof/>
                <w:webHidden/>
              </w:rPr>
              <w:tab/>
            </w:r>
            <w:r>
              <w:rPr>
                <w:noProof/>
                <w:webHidden/>
              </w:rPr>
              <w:fldChar w:fldCharType="begin"/>
            </w:r>
            <w:r>
              <w:rPr>
                <w:noProof/>
                <w:webHidden/>
              </w:rPr>
              <w:instrText xml:space="preserve"> PAGEREF _Toc69244780 \h </w:instrText>
            </w:r>
            <w:r>
              <w:rPr>
                <w:noProof/>
                <w:webHidden/>
              </w:rPr>
            </w:r>
            <w:r>
              <w:rPr>
                <w:noProof/>
                <w:webHidden/>
              </w:rPr>
              <w:fldChar w:fldCharType="separate"/>
            </w:r>
            <w:r>
              <w:rPr>
                <w:noProof/>
                <w:webHidden/>
              </w:rPr>
              <w:t>8</w:t>
            </w:r>
            <w:r>
              <w:rPr>
                <w:noProof/>
                <w:webHidden/>
              </w:rPr>
              <w:fldChar w:fldCharType="end"/>
            </w:r>
          </w:hyperlink>
        </w:p>
        <w:p w14:paraId="38E9320B" w14:textId="2E51D59F" w:rsidR="00F95A80" w:rsidRDefault="00F95A80">
          <w:pPr>
            <w:pStyle w:val="TOC3"/>
            <w:tabs>
              <w:tab w:val="left" w:pos="1320"/>
              <w:tab w:val="right" w:leader="dot" w:pos="9061"/>
            </w:tabs>
            <w:rPr>
              <w:rFonts w:asciiTheme="minorHAnsi" w:eastAsiaTheme="minorEastAsia" w:hAnsiTheme="minorHAnsi"/>
              <w:noProof/>
              <w:sz w:val="22"/>
              <w:lang w:eastAsia="sl-SI"/>
            </w:rPr>
          </w:pPr>
          <w:hyperlink w:anchor="_Toc69244781" w:history="1">
            <w:r w:rsidRPr="007D1E83">
              <w:rPr>
                <w:rStyle w:val="Hyperlink"/>
                <w:rFonts w:cs="Arial"/>
                <w:noProof/>
              </w:rPr>
              <w:t>2.2.3</w:t>
            </w:r>
            <w:r>
              <w:rPr>
                <w:rFonts w:asciiTheme="minorHAnsi" w:eastAsiaTheme="minorEastAsia" w:hAnsiTheme="minorHAnsi"/>
                <w:noProof/>
                <w:sz w:val="22"/>
                <w:lang w:eastAsia="sl-SI"/>
              </w:rPr>
              <w:tab/>
            </w:r>
            <w:r w:rsidRPr="007D1E83">
              <w:rPr>
                <w:rStyle w:val="Hyperlink"/>
                <w:noProof/>
              </w:rPr>
              <w:t xml:space="preserve">Razred </w:t>
            </w:r>
            <w:r w:rsidRPr="007D1E83">
              <w:rPr>
                <w:rStyle w:val="Hyperlink"/>
                <w:rFonts w:ascii="Courier New" w:hAnsi="Courier New" w:cs="Courier New"/>
                <w:noProof/>
              </w:rPr>
              <w:t>Gui2</w:t>
            </w:r>
            <w:r w:rsidRPr="007D1E83">
              <w:rPr>
                <w:rStyle w:val="Hyperlink"/>
                <w:noProof/>
              </w:rPr>
              <w:t xml:space="preserve"> </w:t>
            </w:r>
            <w:r w:rsidRPr="007D1E83">
              <w:rPr>
                <w:rStyle w:val="Hyperlink"/>
                <w:rFonts w:cs="Arial"/>
                <w:noProof/>
              </w:rPr>
              <w:t>in njegovi podrazredi ter podprogrami</w:t>
            </w:r>
            <w:r>
              <w:rPr>
                <w:noProof/>
                <w:webHidden/>
              </w:rPr>
              <w:tab/>
            </w:r>
            <w:r>
              <w:rPr>
                <w:noProof/>
                <w:webHidden/>
              </w:rPr>
              <w:fldChar w:fldCharType="begin"/>
            </w:r>
            <w:r>
              <w:rPr>
                <w:noProof/>
                <w:webHidden/>
              </w:rPr>
              <w:instrText xml:space="preserve"> PAGEREF _Toc69244781 \h </w:instrText>
            </w:r>
            <w:r>
              <w:rPr>
                <w:noProof/>
                <w:webHidden/>
              </w:rPr>
            </w:r>
            <w:r>
              <w:rPr>
                <w:noProof/>
                <w:webHidden/>
              </w:rPr>
              <w:fldChar w:fldCharType="separate"/>
            </w:r>
            <w:r>
              <w:rPr>
                <w:noProof/>
                <w:webHidden/>
              </w:rPr>
              <w:t>13</w:t>
            </w:r>
            <w:r>
              <w:rPr>
                <w:noProof/>
                <w:webHidden/>
              </w:rPr>
              <w:fldChar w:fldCharType="end"/>
            </w:r>
          </w:hyperlink>
        </w:p>
        <w:p w14:paraId="6531A82F" w14:textId="464E0FC5" w:rsidR="00F95A80" w:rsidRDefault="00F95A80">
          <w:pPr>
            <w:pStyle w:val="TOC3"/>
            <w:tabs>
              <w:tab w:val="left" w:pos="1320"/>
              <w:tab w:val="right" w:leader="dot" w:pos="9061"/>
            </w:tabs>
            <w:rPr>
              <w:rFonts w:asciiTheme="minorHAnsi" w:eastAsiaTheme="minorEastAsia" w:hAnsiTheme="minorHAnsi"/>
              <w:noProof/>
              <w:sz w:val="22"/>
              <w:lang w:eastAsia="sl-SI"/>
            </w:rPr>
          </w:pPr>
          <w:hyperlink w:anchor="_Toc69244782" w:history="1">
            <w:r w:rsidRPr="007D1E83">
              <w:rPr>
                <w:rStyle w:val="Hyperlink"/>
                <w:noProof/>
              </w:rPr>
              <w:t>2.2.4</w:t>
            </w:r>
            <w:r>
              <w:rPr>
                <w:rFonts w:asciiTheme="minorHAnsi" w:eastAsiaTheme="minorEastAsia" w:hAnsiTheme="minorHAnsi"/>
                <w:noProof/>
                <w:sz w:val="22"/>
                <w:lang w:eastAsia="sl-SI"/>
              </w:rPr>
              <w:tab/>
            </w:r>
            <w:r w:rsidRPr="007D1E83">
              <w:rPr>
                <w:rStyle w:val="Hyperlink"/>
                <w:noProof/>
              </w:rPr>
              <w:t>Končni izgled igre</w:t>
            </w:r>
            <w:r>
              <w:rPr>
                <w:noProof/>
                <w:webHidden/>
              </w:rPr>
              <w:tab/>
            </w:r>
            <w:r>
              <w:rPr>
                <w:noProof/>
                <w:webHidden/>
              </w:rPr>
              <w:fldChar w:fldCharType="begin"/>
            </w:r>
            <w:r>
              <w:rPr>
                <w:noProof/>
                <w:webHidden/>
              </w:rPr>
              <w:instrText xml:space="preserve"> PAGEREF _Toc69244782 \h </w:instrText>
            </w:r>
            <w:r>
              <w:rPr>
                <w:noProof/>
                <w:webHidden/>
              </w:rPr>
            </w:r>
            <w:r>
              <w:rPr>
                <w:noProof/>
                <w:webHidden/>
              </w:rPr>
              <w:fldChar w:fldCharType="separate"/>
            </w:r>
            <w:r>
              <w:rPr>
                <w:noProof/>
                <w:webHidden/>
              </w:rPr>
              <w:t>14</w:t>
            </w:r>
            <w:r>
              <w:rPr>
                <w:noProof/>
                <w:webHidden/>
              </w:rPr>
              <w:fldChar w:fldCharType="end"/>
            </w:r>
          </w:hyperlink>
        </w:p>
        <w:p w14:paraId="3D0E0B42" w14:textId="1F335849" w:rsidR="00F95A80" w:rsidRDefault="00F95A80">
          <w:pPr>
            <w:pStyle w:val="TOC2"/>
            <w:tabs>
              <w:tab w:val="right" w:leader="dot" w:pos="9061"/>
            </w:tabs>
            <w:rPr>
              <w:rFonts w:asciiTheme="minorHAnsi" w:eastAsiaTheme="minorEastAsia" w:hAnsiTheme="minorHAnsi"/>
              <w:noProof/>
              <w:sz w:val="22"/>
              <w:lang w:eastAsia="sl-SI"/>
            </w:rPr>
          </w:pPr>
          <w:hyperlink w:anchor="_Toc69244783" w:history="1">
            <w:r w:rsidRPr="007D1E83">
              <w:rPr>
                <w:rStyle w:val="Hyperlink"/>
                <w:bCs/>
                <w:noProof/>
              </w:rPr>
              <w:t>PRILOGA 4:</w:t>
            </w:r>
            <w:r>
              <w:rPr>
                <w:noProof/>
                <w:webHidden/>
              </w:rPr>
              <w:tab/>
            </w:r>
            <w:r>
              <w:rPr>
                <w:noProof/>
                <w:webHidden/>
              </w:rPr>
              <w:fldChar w:fldCharType="begin"/>
            </w:r>
            <w:r>
              <w:rPr>
                <w:noProof/>
                <w:webHidden/>
              </w:rPr>
              <w:instrText xml:space="preserve"> PAGEREF _Toc69244783 \h </w:instrText>
            </w:r>
            <w:r>
              <w:rPr>
                <w:noProof/>
                <w:webHidden/>
              </w:rPr>
            </w:r>
            <w:r>
              <w:rPr>
                <w:noProof/>
                <w:webHidden/>
              </w:rPr>
              <w:fldChar w:fldCharType="separate"/>
            </w:r>
            <w:r>
              <w:rPr>
                <w:noProof/>
                <w:webHidden/>
              </w:rPr>
              <w:t>15</w:t>
            </w:r>
            <w:r>
              <w:rPr>
                <w:noProof/>
                <w:webHidden/>
              </w:rPr>
              <w:fldChar w:fldCharType="end"/>
            </w:r>
          </w:hyperlink>
        </w:p>
        <w:p w14:paraId="5ED2CA4D" w14:textId="73211603" w:rsidR="00F95A80" w:rsidRDefault="00F95A80">
          <w:pPr>
            <w:pStyle w:val="TOC1"/>
            <w:tabs>
              <w:tab w:val="left" w:pos="480"/>
              <w:tab w:val="right" w:leader="dot" w:pos="9061"/>
            </w:tabs>
            <w:rPr>
              <w:rFonts w:asciiTheme="minorHAnsi" w:eastAsiaTheme="minorEastAsia" w:hAnsiTheme="minorHAnsi"/>
              <w:noProof/>
              <w:sz w:val="22"/>
              <w:lang w:eastAsia="sl-SI"/>
            </w:rPr>
          </w:pPr>
          <w:hyperlink w:anchor="_Toc69244784" w:history="1">
            <w:r w:rsidRPr="007D1E83">
              <w:rPr>
                <w:rStyle w:val="Hyperlink"/>
                <w:rFonts w:cs="Arial"/>
                <w:noProof/>
              </w:rPr>
              <w:t>3</w:t>
            </w:r>
            <w:r>
              <w:rPr>
                <w:rFonts w:asciiTheme="minorHAnsi" w:eastAsiaTheme="minorEastAsia" w:hAnsiTheme="minorHAnsi"/>
                <w:noProof/>
                <w:sz w:val="22"/>
                <w:lang w:eastAsia="sl-SI"/>
              </w:rPr>
              <w:tab/>
            </w:r>
            <w:r w:rsidRPr="007D1E83">
              <w:rPr>
                <w:rStyle w:val="Hyperlink"/>
                <w:noProof/>
              </w:rPr>
              <w:t>ZAKLJUČEK</w:t>
            </w:r>
            <w:r>
              <w:rPr>
                <w:noProof/>
                <w:webHidden/>
              </w:rPr>
              <w:tab/>
            </w:r>
            <w:r>
              <w:rPr>
                <w:noProof/>
                <w:webHidden/>
              </w:rPr>
              <w:fldChar w:fldCharType="begin"/>
            </w:r>
            <w:r>
              <w:rPr>
                <w:noProof/>
                <w:webHidden/>
              </w:rPr>
              <w:instrText xml:space="preserve"> PAGEREF _Toc69244784 \h </w:instrText>
            </w:r>
            <w:r>
              <w:rPr>
                <w:noProof/>
                <w:webHidden/>
              </w:rPr>
            </w:r>
            <w:r>
              <w:rPr>
                <w:noProof/>
                <w:webHidden/>
              </w:rPr>
              <w:fldChar w:fldCharType="separate"/>
            </w:r>
            <w:r>
              <w:rPr>
                <w:noProof/>
                <w:webHidden/>
              </w:rPr>
              <w:t>16</w:t>
            </w:r>
            <w:r>
              <w:rPr>
                <w:noProof/>
                <w:webHidden/>
              </w:rPr>
              <w:fldChar w:fldCharType="end"/>
            </w:r>
          </w:hyperlink>
        </w:p>
        <w:p w14:paraId="57A7D851" w14:textId="0A35DFF4" w:rsidR="00F95A80" w:rsidRDefault="00F95A80">
          <w:pPr>
            <w:pStyle w:val="TOC1"/>
            <w:tabs>
              <w:tab w:val="left" w:pos="480"/>
              <w:tab w:val="right" w:leader="dot" w:pos="9061"/>
            </w:tabs>
            <w:rPr>
              <w:rFonts w:asciiTheme="minorHAnsi" w:eastAsiaTheme="minorEastAsia" w:hAnsiTheme="minorHAnsi"/>
              <w:noProof/>
              <w:sz w:val="22"/>
              <w:lang w:eastAsia="sl-SI"/>
            </w:rPr>
          </w:pPr>
          <w:hyperlink w:anchor="_Toc69244785" w:history="1">
            <w:r w:rsidRPr="007D1E83">
              <w:rPr>
                <w:rStyle w:val="Hyperlink"/>
                <w:noProof/>
              </w:rPr>
              <w:t>4</w:t>
            </w:r>
            <w:r>
              <w:rPr>
                <w:rFonts w:asciiTheme="minorHAnsi" w:eastAsiaTheme="minorEastAsia" w:hAnsiTheme="minorHAnsi"/>
                <w:noProof/>
                <w:sz w:val="22"/>
                <w:lang w:eastAsia="sl-SI"/>
              </w:rPr>
              <w:tab/>
            </w:r>
            <w:r w:rsidRPr="007D1E83">
              <w:rPr>
                <w:rStyle w:val="Hyperlink"/>
                <w:noProof/>
              </w:rPr>
              <w:t>ZAHVALA</w:t>
            </w:r>
            <w:r>
              <w:rPr>
                <w:noProof/>
                <w:webHidden/>
              </w:rPr>
              <w:tab/>
            </w:r>
            <w:r>
              <w:rPr>
                <w:noProof/>
                <w:webHidden/>
              </w:rPr>
              <w:fldChar w:fldCharType="begin"/>
            </w:r>
            <w:r>
              <w:rPr>
                <w:noProof/>
                <w:webHidden/>
              </w:rPr>
              <w:instrText xml:space="preserve"> PAGEREF _Toc69244785 \h </w:instrText>
            </w:r>
            <w:r>
              <w:rPr>
                <w:noProof/>
                <w:webHidden/>
              </w:rPr>
            </w:r>
            <w:r>
              <w:rPr>
                <w:noProof/>
                <w:webHidden/>
              </w:rPr>
              <w:fldChar w:fldCharType="separate"/>
            </w:r>
            <w:r>
              <w:rPr>
                <w:noProof/>
                <w:webHidden/>
              </w:rPr>
              <w:t>17</w:t>
            </w:r>
            <w:r>
              <w:rPr>
                <w:noProof/>
                <w:webHidden/>
              </w:rPr>
              <w:fldChar w:fldCharType="end"/>
            </w:r>
          </w:hyperlink>
        </w:p>
        <w:p w14:paraId="5D228E4A" w14:textId="3BAC5363" w:rsidR="00F95A80" w:rsidRDefault="00F95A80">
          <w:pPr>
            <w:pStyle w:val="TOC1"/>
            <w:tabs>
              <w:tab w:val="left" w:pos="480"/>
              <w:tab w:val="right" w:leader="dot" w:pos="9061"/>
            </w:tabs>
            <w:rPr>
              <w:rFonts w:asciiTheme="minorHAnsi" w:eastAsiaTheme="minorEastAsia" w:hAnsiTheme="minorHAnsi"/>
              <w:noProof/>
              <w:sz w:val="22"/>
              <w:lang w:eastAsia="sl-SI"/>
            </w:rPr>
          </w:pPr>
          <w:hyperlink w:anchor="_Toc69244786" w:history="1">
            <w:r w:rsidRPr="007D1E83">
              <w:rPr>
                <w:rStyle w:val="Hyperlink"/>
                <w:noProof/>
              </w:rPr>
              <w:t>5</w:t>
            </w:r>
            <w:r>
              <w:rPr>
                <w:rFonts w:asciiTheme="minorHAnsi" w:eastAsiaTheme="minorEastAsia" w:hAnsiTheme="minorHAnsi"/>
                <w:noProof/>
                <w:sz w:val="22"/>
                <w:lang w:eastAsia="sl-SI"/>
              </w:rPr>
              <w:tab/>
            </w:r>
            <w:r w:rsidRPr="007D1E83">
              <w:rPr>
                <w:rStyle w:val="Hyperlink"/>
                <w:noProof/>
              </w:rPr>
              <w:t>LITERATURA</w:t>
            </w:r>
            <w:r>
              <w:rPr>
                <w:noProof/>
                <w:webHidden/>
              </w:rPr>
              <w:tab/>
            </w:r>
            <w:r>
              <w:rPr>
                <w:noProof/>
                <w:webHidden/>
              </w:rPr>
              <w:fldChar w:fldCharType="begin"/>
            </w:r>
            <w:r>
              <w:rPr>
                <w:noProof/>
                <w:webHidden/>
              </w:rPr>
              <w:instrText xml:space="preserve"> PAGEREF _Toc69244786 \h </w:instrText>
            </w:r>
            <w:r>
              <w:rPr>
                <w:noProof/>
                <w:webHidden/>
              </w:rPr>
            </w:r>
            <w:r>
              <w:rPr>
                <w:noProof/>
                <w:webHidden/>
              </w:rPr>
              <w:fldChar w:fldCharType="separate"/>
            </w:r>
            <w:r>
              <w:rPr>
                <w:noProof/>
                <w:webHidden/>
              </w:rPr>
              <w:t>18</w:t>
            </w:r>
            <w:r>
              <w:rPr>
                <w:noProof/>
                <w:webHidden/>
              </w:rPr>
              <w:fldChar w:fldCharType="end"/>
            </w:r>
          </w:hyperlink>
        </w:p>
        <w:p w14:paraId="11B9982F" w14:textId="4312BE80" w:rsidR="00F95A80" w:rsidRDefault="00F95A80">
          <w:pPr>
            <w:pStyle w:val="TOC1"/>
            <w:tabs>
              <w:tab w:val="left" w:pos="480"/>
              <w:tab w:val="right" w:leader="dot" w:pos="9061"/>
            </w:tabs>
            <w:rPr>
              <w:rFonts w:asciiTheme="minorHAnsi" w:eastAsiaTheme="minorEastAsia" w:hAnsiTheme="minorHAnsi"/>
              <w:noProof/>
              <w:sz w:val="22"/>
              <w:lang w:eastAsia="sl-SI"/>
            </w:rPr>
          </w:pPr>
          <w:hyperlink w:anchor="_Toc69244787" w:history="1">
            <w:r w:rsidRPr="007D1E83">
              <w:rPr>
                <w:rStyle w:val="Hyperlink"/>
                <w:noProof/>
              </w:rPr>
              <w:t>6</w:t>
            </w:r>
            <w:r>
              <w:rPr>
                <w:rFonts w:asciiTheme="minorHAnsi" w:eastAsiaTheme="minorEastAsia" w:hAnsiTheme="minorHAnsi"/>
                <w:noProof/>
                <w:sz w:val="22"/>
                <w:lang w:eastAsia="sl-SI"/>
              </w:rPr>
              <w:tab/>
            </w:r>
            <w:r w:rsidRPr="007D1E83">
              <w:rPr>
                <w:rStyle w:val="Hyperlink"/>
                <w:noProof/>
              </w:rPr>
              <w:t>PRILOGE</w:t>
            </w:r>
            <w:r>
              <w:rPr>
                <w:noProof/>
                <w:webHidden/>
              </w:rPr>
              <w:tab/>
            </w:r>
            <w:r>
              <w:rPr>
                <w:noProof/>
                <w:webHidden/>
              </w:rPr>
              <w:fldChar w:fldCharType="begin"/>
            </w:r>
            <w:r>
              <w:rPr>
                <w:noProof/>
                <w:webHidden/>
              </w:rPr>
              <w:instrText xml:space="preserve"> PAGEREF _Toc69244787 \h </w:instrText>
            </w:r>
            <w:r>
              <w:rPr>
                <w:noProof/>
                <w:webHidden/>
              </w:rPr>
            </w:r>
            <w:r>
              <w:rPr>
                <w:noProof/>
                <w:webHidden/>
              </w:rPr>
              <w:fldChar w:fldCharType="separate"/>
            </w:r>
            <w:r>
              <w:rPr>
                <w:noProof/>
                <w:webHidden/>
              </w:rPr>
              <w:t>20</w:t>
            </w:r>
            <w:r>
              <w:rPr>
                <w:noProof/>
                <w:webHidden/>
              </w:rPr>
              <w:fldChar w:fldCharType="end"/>
            </w:r>
          </w:hyperlink>
        </w:p>
        <w:p w14:paraId="180FFAC0" w14:textId="32FFF8DD" w:rsidR="00F95A80" w:rsidRDefault="00F95A80">
          <w:pPr>
            <w:pStyle w:val="TOC2"/>
            <w:tabs>
              <w:tab w:val="right" w:leader="dot" w:pos="9061"/>
            </w:tabs>
            <w:rPr>
              <w:rFonts w:asciiTheme="minorHAnsi" w:eastAsiaTheme="minorEastAsia" w:hAnsiTheme="minorHAnsi"/>
              <w:noProof/>
              <w:sz w:val="22"/>
              <w:lang w:eastAsia="sl-SI"/>
            </w:rPr>
          </w:pPr>
          <w:hyperlink w:anchor="_Toc69244788" w:history="1">
            <w:r w:rsidRPr="007D1E83">
              <w:rPr>
                <w:rStyle w:val="Hyperlink"/>
                <w:noProof/>
              </w:rPr>
              <w:t>PRILOGA 1: Koda glavnega razreda aplikacije z neskončno zanko</w:t>
            </w:r>
            <w:r>
              <w:rPr>
                <w:noProof/>
                <w:webHidden/>
              </w:rPr>
              <w:tab/>
            </w:r>
            <w:r>
              <w:rPr>
                <w:noProof/>
                <w:webHidden/>
              </w:rPr>
              <w:fldChar w:fldCharType="begin"/>
            </w:r>
            <w:r>
              <w:rPr>
                <w:noProof/>
                <w:webHidden/>
              </w:rPr>
              <w:instrText xml:space="preserve"> PAGEREF _Toc69244788 \h </w:instrText>
            </w:r>
            <w:r>
              <w:rPr>
                <w:noProof/>
                <w:webHidden/>
              </w:rPr>
            </w:r>
            <w:r>
              <w:rPr>
                <w:noProof/>
                <w:webHidden/>
              </w:rPr>
              <w:fldChar w:fldCharType="separate"/>
            </w:r>
            <w:r>
              <w:rPr>
                <w:noProof/>
                <w:webHidden/>
              </w:rPr>
              <w:t>20</w:t>
            </w:r>
            <w:r>
              <w:rPr>
                <w:noProof/>
                <w:webHidden/>
              </w:rPr>
              <w:fldChar w:fldCharType="end"/>
            </w:r>
          </w:hyperlink>
        </w:p>
        <w:p w14:paraId="381349A7" w14:textId="595F485F" w:rsidR="00F95A80" w:rsidRDefault="00F95A80">
          <w:pPr>
            <w:pStyle w:val="TOC2"/>
            <w:tabs>
              <w:tab w:val="right" w:leader="dot" w:pos="9061"/>
            </w:tabs>
            <w:rPr>
              <w:rFonts w:asciiTheme="minorHAnsi" w:eastAsiaTheme="minorEastAsia" w:hAnsiTheme="minorHAnsi"/>
              <w:noProof/>
              <w:sz w:val="22"/>
              <w:lang w:eastAsia="sl-SI"/>
            </w:rPr>
          </w:pPr>
          <w:hyperlink w:anchor="_Toc69244789" w:history="1">
            <w:r w:rsidRPr="007D1E83">
              <w:rPr>
                <w:rStyle w:val="Hyperlink"/>
                <w:noProof/>
              </w:rPr>
              <w:t>PRILOGA 2: Koda razreda glavnega grafičnega vmesnika in s funkcijami igre</w:t>
            </w:r>
            <w:r>
              <w:rPr>
                <w:noProof/>
                <w:webHidden/>
              </w:rPr>
              <w:tab/>
            </w:r>
            <w:r>
              <w:rPr>
                <w:noProof/>
                <w:webHidden/>
              </w:rPr>
              <w:fldChar w:fldCharType="begin"/>
            </w:r>
            <w:r>
              <w:rPr>
                <w:noProof/>
                <w:webHidden/>
              </w:rPr>
              <w:instrText xml:space="preserve"> PAGEREF _Toc69244789 \h </w:instrText>
            </w:r>
            <w:r>
              <w:rPr>
                <w:noProof/>
                <w:webHidden/>
              </w:rPr>
            </w:r>
            <w:r>
              <w:rPr>
                <w:noProof/>
                <w:webHidden/>
              </w:rPr>
              <w:fldChar w:fldCharType="separate"/>
            </w:r>
            <w:r>
              <w:rPr>
                <w:noProof/>
                <w:webHidden/>
              </w:rPr>
              <w:t>20</w:t>
            </w:r>
            <w:r>
              <w:rPr>
                <w:noProof/>
                <w:webHidden/>
              </w:rPr>
              <w:fldChar w:fldCharType="end"/>
            </w:r>
          </w:hyperlink>
        </w:p>
        <w:p w14:paraId="56FD6475" w14:textId="42BA4488" w:rsidR="00F95A80" w:rsidRDefault="00F95A80">
          <w:pPr>
            <w:pStyle w:val="TOC2"/>
            <w:tabs>
              <w:tab w:val="right" w:leader="dot" w:pos="9061"/>
            </w:tabs>
            <w:rPr>
              <w:rFonts w:asciiTheme="minorHAnsi" w:eastAsiaTheme="minorEastAsia" w:hAnsiTheme="minorHAnsi"/>
              <w:noProof/>
              <w:sz w:val="22"/>
              <w:lang w:eastAsia="sl-SI"/>
            </w:rPr>
          </w:pPr>
          <w:hyperlink w:anchor="_Toc69244790" w:history="1">
            <w:r w:rsidRPr="007D1E83">
              <w:rPr>
                <w:rStyle w:val="Hyperlink"/>
                <w:noProof/>
              </w:rPr>
              <w:t>PRILOGA 3: Koda razreda grafičnega vmesnika z navodili</w:t>
            </w:r>
            <w:r>
              <w:rPr>
                <w:noProof/>
                <w:webHidden/>
              </w:rPr>
              <w:tab/>
            </w:r>
            <w:r>
              <w:rPr>
                <w:noProof/>
                <w:webHidden/>
              </w:rPr>
              <w:fldChar w:fldCharType="begin"/>
            </w:r>
            <w:r>
              <w:rPr>
                <w:noProof/>
                <w:webHidden/>
              </w:rPr>
              <w:instrText xml:space="preserve"> PAGEREF _Toc69244790 \h </w:instrText>
            </w:r>
            <w:r>
              <w:rPr>
                <w:noProof/>
                <w:webHidden/>
              </w:rPr>
            </w:r>
            <w:r>
              <w:rPr>
                <w:noProof/>
                <w:webHidden/>
              </w:rPr>
              <w:fldChar w:fldCharType="separate"/>
            </w:r>
            <w:r>
              <w:rPr>
                <w:noProof/>
                <w:webHidden/>
              </w:rPr>
              <w:t>20</w:t>
            </w:r>
            <w:r>
              <w:rPr>
                <w:noProof/>
                <w:webHidden/>
              </w:rPr>
              <w:fldChar w:fldCharType="end"/>
            </w:r>
          </w:hyperlink>
        </w:p>
        <w:p w14:paraId="5203BFB5" w14:textId="692E1EAE" w:rsidR="00F95A80" w:rsidRDefault="00F95A80">
          <w:pPr>
            <w:pStyle w:val="TOC2"/>
            <w:tabs>
              <w:tab w:val="right" w:leader="dot" w:pos="9061"/>
            </w:tabs>
            <w:rPr>
              <w:rFonts w:asciiTheme="minorHAnsi" w:eastAsiaTheme="minorEastAsia" w:hAnsiTheme="minorHAnsi"/>
              <w:noProof/>
              <w:sz w:val="22"/>
              <w:lang w:eastAsia="sl-SI"/>
            </w:rPr>
          </w:pPr>
          <w:hyperlink w:anchor="_Toc69244791" w:history="1">
            <w:r w:rsidRPr="007D1E83">
              <w:rPr>
                <w:rStyle w:val="Hyperlink"/>
                <w:bCs/>
                <w:noProof/>
              </w:rPr>
              <w:t xml:space="preserve">PRILOGA 4: </w:t>
            </w:r>
            <w:r w:rsidRPr="007D1E83">
              <w:rPr>
                <w:rStyle w:val="Hyperlink"/>
                <w:noProof/>
              </w:rPr>
              <w:t>Aplikacija igre Minolovec</w:t>
            </w:r>
            <w:r>
              <w:rPr>
                <w:noProof/>
                <w:webHidden/>
              </w:rPr>
              <w:tab/>
            </w:r>
            <w:r>
              <w:rPr>
                <w:noProof/>
                <w:webHidden/>
              </w:rPr>
              <w:fldChar w:fldCharType="begin"/>
            </w:r>
            <w:r>
              <w:rPr>
                <w:noProof/>
                <w:webHidden/>
              </w:rPr>
              <w:instrText xml:space="preserve"> PAGEREF _Toc69244791 \h </w:instrText>
            </w:r>
            <w:r>
              <w:rPr>
                <w:noProof/>
                <w:webHidden/>
              </w:rPr>
            </w:r>
            <w:r>
              <w:rPr>
                <w:noProof/>
                <w:webHidden/>
              </w:rPr>
              <w:fldChar w:fldCharType="separate"/>
            </w:r>
            <w:r>
              <w:rPr>
                <w:noProof/>
                <w:webHidden/>
              </w:rPr>
              <w:t>20</w:t>
            </w:r>
            <w:r>
              <w:rPr>
                <w:noProof/>
                <w:webHidden/>
              </w:rPr>
              <w:fldChar w:fldCharType="end"/>
            </w:r>
          </w:hyperlink>
        </w:p>
        <w:p w14:paraId="74DE6F79" w14:textId="5FA5AB6E" w:rsidR="00F95A80" w:rsidRDefault="00F95A80">
          <w:pPr>
            <w:pStyle w:val="TOC2"/>
            <w:tabs>
              <w:tab w:val="right" w:leader="dot" w:pos="9061"/>
            </w:tabs>
            <w:rPr>
              <w:rFonts w:asciiTheme="minorHAnsi" w:eastAsiaTheme="minorEastAsia" w:hAnsiTheme="minorHAnsi"/>
              <w:noProof/>
              <w:sz w:val="22"/>
              <w:lang w:eastAsia="sl-SI"/>
            </w:rPr>
          </w:pPr>
          <w:hyperlink w:anchor="_Toc69244792" w:history="1">
            <w:r w:rsidRPr="007D1E83">
              <w:rPr>
                <w:rStyle w:val="Hyperlink"/>
                <w:noProof/>
              </w:rPr>
              <w:t>PRILOGA 5: Seminarska naloga v elektronski obliki</w:t>
            </w:r>
            <w:r>
              <w:rPr>
                <w:noProof/>
                <w:webHidden/>
              </w:rPr>
              <w:tab/>
            </w:r>
            <w:r>
              <w:rPr>
                <w:noProof/>
                <w:webHidden/>
              </w:rPr>
              <w:fldChar w:fldCharType="begin"/>
            </w:r>
            <w:r>
              <w:rPr>
                <w:noProof/>
                <w:webHidden/>
              </w:rPr>
              <w:instrText xml:space="preserve"> PAGEREF _Toc69244792 \h </w:instrText>
            </w:r>
            <w:r>
              <w:rPr>
                <w:noProof/>
                <w:webHidden/>
              </w:rPr>
            </w:r>
            <w:r>
              <w:rPr>
                <w:noProof/>
                <w:webHidden/>
              </w:rPr>
              <w:fldChar w:fldCharType="separate"/>
            </w:r>
            <w:r>
              <w:rPr>
                <w:noProof/>
                <w:webHidden/>
              </w:rPr>
              <w:t>20</w:t>
            </w:r>
            <w:r>
              <w:rPr>
                <w:noProof/>
                <w:webHidden/>
              </w:rPr>
              <w:fldChar w:fldCharType="end"/>
            </w:r>
          </w:hyperlink>
        </w:p>
        <w:p w14:paraId="1467644E" w14:textId="4891DD51" w:rsidR="00F95A80" w:rsidRDefault="00F95A80">
          <w:pPr>
            <w:pStyle w:val="TOC2"/>
            <w:tabs>
              <w:tab w:val="right" w:leader="dot" w:pos="9061"/>
            </w:tabs>
            <w:rPr>
              <w:rFonts w:asciiTheme="minorHAnsi" w:eastAsiaTheme="minorEastAsia" w:hAnsiTheme="minorHAnsi"/>
              <w:noProof/>
              <w:sz w:val="22"/>
              <w:lang w:eastAsia="sl-SI"/>
            </w:rPr>
          </w:pPr>
          <w:hyperlink w:anchor="_Toc69244793" w:history="1">
            <w:r w:rsidRPr="007D1E83">
              <w:rPr>
                <w:rStyle w:val="Hyperlink"/>
                <w:noProof/>
              </w:rPr>
              <w:t>PRILOGA 6: Predstavitev za zagovor seminarske naloge</w:t>
            </w:r>
            <w:r>
              <w:rPr>
                <w:noProof/>
                <w:webHidden/>
              </w:rPr>
              <w:tab/>
            </w:r>
            <w:r>
              <w:rPr>
                <w:noProof/>
                <w:webHidden/>
              </w:rPr>
              <w:fldChar w:fldCharType="begin"/>
            </w:r>
            <w:r>
              <w:rPr>
                <w:noProof/>
                <w:webHidden/>
              </w:rPr>
              <w:instrText xml:space="preserve"> PAGEREF _Toc69244793 \h </w:instrText>
            </w:r>
            <w:r>
              <w:rPr>
                <w:noProof/>
                <w:webHidden/>
              </w:rPr>
            </w:r>
            <w:r>
              <w:rPr>
                <w:noProof/>
                <w:webHidden/>
              </w:rPr>
              <w:fldChar w:fldCharType="separate"/>
            </w:r>
            <w:r>
              <w:rPr>
                <w:noProof/>
                <w:webHidden/>
              </w:rPr>
              <w:t>20</w:t>
            </w:r>
            <w:r>
              <w:rPr>
                <w:noProof/>
                <w:webHidden/>
              </w:rPr>
              <w:fldChar w:fldCharType="end"/>
            </w:r>
          </w:hyperlink>
        </w:p>
        <w:p w14:paraId="176A4232" w14:textId="5D7FB4D0" w:rsidR="00650522" w:rsidRDefault="005F1543" w:rsidP="00D00EF0">
          <w:r>
            <w:rPr>
              <w:b/>
              <w:bCs/>
            </w:rPr>
            <w:fldChar w:fldCharType="end"/>
          </w:r>
        </w:p>
      </w:sdtContent>
    </w:sdt>
    <w:p w14:paraId="3365CE85" w14:textId="77777777" w:rsidR="00173990" w:rsidRDefault="00173990" w:rsidP="00650522">
      <w:pPr>
        <w:rPr>
          <w:b/>
          <w:sz w:val="32"/>
          <w:szCs w:val="32"/>
        </w:rPr>
      </w:pPr>
    </w:p>
    <w:p w14:paraId="06631C3B" w14:textId="77777777" w:rsidR="00173990" w:rsidRDefault="00173990" w:rsidP="00650522">
      <w:pPr>
        <w:rPr>
          <w:b/>
          <w:sz w:val="32"/>
          <w:szCs w:val="32"/>
        </w:rPr>
      </w:pPr>
    </w:p>
    <w:p w14:paraId="5C8E7A6F" w14:textId="3D7DCB23" w:rsidR="00CE408A" w:rsidRDefault="00CE408A">
      <w:pPr>
        <w:spacing w:before="0" w:after="160" w:line="259" w:lineRule="auto"/>
        <w:jc w:val="left"/>
        <w:rPr>
          <w:b/>
          <w:sz w:val="32"/>
          <w:szCs w:val="32"/>
        </w:rPr>
      </w:pPr>
      <w:r>
        <w:rPr>
          <w:b/>
          <w:sz w:val="32"/>
          <w:szCs w:val="32"/>
        </w:rPr>
        <w:br w:type="page"/>
      </w:r>
    </w:p>
    <w:p w14:paraId="627A24E5" w14:textId="3B3743DB" w:rsidR="00650522" w:rsidRPr="00650522" w:rsidRDefault="00173990" w:rsidP="00650522">
      <w:pPr>
        <w:rPr>
          <w:b/>
          <w:sz w:val="32"/>
          <w:szCs w:val="32"/>
        </w:rPr>
      </w:pPr>
      <w:r>
        <w:rPr>
          <w:b/>
          <w:sz w:val="32"/>
          <w:szCs w:val="32"/>
        </w:rPr>
        <w:lastRenderedPageBreak/>
        <w:t>K</w:t>
      </w:r>
      <w:r w:rsidR="00650522" w:rsidRPr="00650522">
        <w:rPr>
          <w:b/>
          <w:sz w:val="32"/>
          <w:szCs w:val="32"/>
        </w:rPr>
        <w:t>AZALO SLIK</w:t>
      </w:r>
    </w:p>
    <w:p w14:paraId="243D9B31" w14:textId="7E57D562" w:rsidR="00F95A80" w:rsidRDefault="00546B26">
      <w:pPr>
        <w:pStyle w:val="TableofFigures"/>
        <w:tabs>
          <w:tab w:val="right" w:leader="dot" w:pos="9061"/>
        </w:tabs>
        <w:rPr>
          <w:rFonts w:asciiTheme="minorHAnsi" w:eastAsiaTheme="minorEastAsia" w:hAnsiTheme="minorHAnsi"/>
          <w:noProof/>
          <w:sz w:val="22"/>
          <w:lang w:eastAsia="sl-SI"/>
        </w:rPr>
      </w:pPr>
      <w:r>
        <w:fldChar w:fldCharType="begin"/>
      </w:r>
      <w:r>
        <w:instrText xml:space="preserve"> TOC \h \z \c "Slika" </w:instrText>
      </w:r>
      <w:r>
        <w:fldChar w:fldCharType="separate"/>
      </w:r>
      <w:hyperlink r:id="rId10" w:anchor="_Toc69244725" w:history="1">
        <w:r w:rsidR="00F95A80" w:rsidRPr="00FE152B">
          <w:rPr>
            <w:rStyle w:val="Hyperlink"/>
            <w:noProof/>
          </w:rPr>
          <w:t>Slika 1: Dekompozicija načrtovanja naloge</w:t>
        </w:r>
        <w:r w:rsidR="00F95A80">
          <w:rPr>
            <w:noProof/>
            <w:webHidden/>
          </w:rPr>
          <w:tab/>
        </w:r>
        <w:r w:rsidR="00F95A80">
          <w:rPr>
            <w:noProof/>
            <w:webHidden/>
          </w:rPr>
          <w:fldChar w:fldCharType="begin"/>
        </w:r>
        <w:r w:rsidR="00F95A80">
          <w:rPr>
            <w:noProof/>
            <w:webHidden/>
          </w:rPr>
          <w:instrText xml:space="preserve"> PAGEREF _Toc69244725 \h </w:instrText>
        </w:r>
        <w:r w:rsidR="00F95A80">
          <w:rPr>
            <w:noProof/>
            <w:webHidden/>
          </w:rPr>
        </w:r>
        <w:r w:rsidR="00F95A80">
          <w:rPr>
            <w:noProof/>
            <w:webHidden/>
          </w:rPr>
          <w:fldChar w:fldCharType="separate"/>
        </w:r>
        <w:r w:rsidR="00F95A80">
          <w:rPr>
            <w:noProof/>
            <w:webHidden/>
          </w:rPr>
          <w:t>3</w:t>
        </w:r>
        <w:r w:rsidR="00F95A80">
          <w:rPr>
            <w:noProof/>
            <w:webHidden/>
          </w:rPr>
          <w:fldChar w:fldCharType="end"/>
        </w:r>
      </w:hyperlink>
    </w:p>
    <w:p w14:paraId="6A777EEA" w14:textId="63E96701" w:rsidR="00F95A80" w:rsidRDefault="00F95A80">
      <w:pPr>
        <w:pStyle w:val="TableofFigures"/>
        <w:tabs>
          <w:tab w:val="right" w:leader="dot" w:pos="9061"/>
        </w:tabs>
        <w:rPr>
          <w:rFonts w:asciiTheme="minorHAnsi" w:eastAsiaTheme="minorEastAsia" w:hAnsiTheme="minorHAnsi"/>
          <w:noProof/>
          <w:sz w:val="22"/>
          <w:lang w:eastAsia="sl-SI"/>
        </w:rPr>
      </w:pPr>
      <w:hyperlink r:id="rId11" w:anchor="_Toc69244726" w:history="1">
        <w:r w:rsidRPr="00FE152B">
          <w:rPr>
            <w:rStyle w:val="Hyperlink"/>
            <w:noProof/>
          </w:rPr>
          <w:t>Slika 2: Skica končnega izgleda grafičnega vmesnika</w:t>
        </w:r>
        <w:r>
          <w:rPr>
            <w:noProof/>
            <w:webHidden/>
          </w:rPr>
          <w:tab/>
        </w:r>
        <w:r>
          <w:rPr>
            <w:noProof/>
            <w:webHidden/>
          </w:rPr>
          <w:fldChar w:fldCharType="begin"/>
        </w:r>
        <w:r>
          <w:rPr>
            <w:noProof/>
            <w:webHidden/>
          </w:rPr>
          <w:instrText xml:space="preserve"> PAGEREF _Toc69244726 \h </w:instrText>
        </w:r>
        <w:r>
          <w:rPr>
            <w:noProof/>
            <w:webHidden/>
          </w:rPr>
        </w:r>
        <w:r>
          <w:rPr>
            <w:noProof/>
            <w:webHidden/>
          </w:rPr>
          <w:fldChar w:fldCharType="separate"/>
        </w:r>
        <w:r>
          <w:rPr>
            <w:noProof/>
            <w:webHidden/>
          </w:rPr>
          <w:t>5</w:t>
        </w:r>
        <w:r>
          <w:rPr>
            <w:noProof/>
            <w:webHidden/>
          </w:rPr>
          <w:fldChar w:fldCharType="end"/>
        </w:r>
      </w:hyperlink>
    </w:p>
    <w:p w14:paraId="054CC83A" w14:textId="08CB78A1" w:rsidR="00F95A80" w:rsidRDefault="00F95A80">
      <w:pPr>
        <w:pStyle w:val="TableofFigures"/>
        <w:tabs>
          <w:tab w:val="right" w:leader="dot" w:pos="9061"/>
        </w:tabs>
        <w:rPr>
          <w:rFonts w:asciiTheme="minorHAnsi" w:eastAsiaTheme="minorEastAsia" w:hAnsiTheme="minorHAnsi"/>
          <w:noProof/>
          <w:sz w:val="22"/>
          <w:lang w:eastAsia="sl-SI"/>
        </w:rPr>
      </w:pPr>
      <w:hyperlink r:id="rId12" w:anchor="_Toc69244727" w:history="1">
        <w:r w:rsidRPr="00FE152B">
          <w:rPr>
            <w:rStyle w:val="Hyperlink"/>
            <w:noProof/>
          </w:rPr>
          <w:t>Slika 3: Uvažanje programskih knjižnic</w:t>
        </w:r>
        <w:r>
          <w:rPr>
            <w:noProof/>
            <w:webHidden/>
          </w:rPr>
          <w:tab/>
        </w:r>
        <w:r>
          <w:rPr>
            <w:noProof/>
            <w:webHidden/>
          </w:rPr>
          <w:fldChar w:fldCharType="begin"/>
        </w:r>
        <w:r>
          <w:rPr>
            <w:noProof/>
            <w:webHidden/>
          </w:rPr>
          <w:instrText xml:space="preserve"> PAGEREF _Toc69244727 \h </w:instrText>
        </w:r>
        <w:r>
          <w:rPr>
            <w:noProof/>
            <w:webHidden/>
          </w:rPr>
        </w:r>
        <w:r>
          <w:rPr>
            <w:noProof/>
            <w:webHidden/>
          </w:rPr>
          <w:fldChar w:fldCharType="separate"/>
        </w:r>
        <w:r>
          <w:rPr>
            <w:noProof/>
            <w:webHidden/>
          </w:rPr>
          <w:t>6</w:t>
        </w:r>
        <w:r>
          <w:rPr>
            <w:noProof/>
            <w:webHidden/>
          </w:rPr>
          <w:fldChar w:fldCharType="end"/>
        </w:r>
      </w:hyperlink>
    </w:p>
    <w:p w14:paraId="6DAA1E27" w14:textId="4870EF90" w:rsidR="00F95A80" w:rsidRDefault="00F95A80">
      <w:pPr>
        <w:pStyle w:val="TableofFigures"/>
        <w:tabs>
          <w:tab w:val="right" w:leader="dot" w:pos="9061"/>
        </w:tabs>
        <w:rPr>
          <w:rFonts w:asciiTheme="minorHAnsi" w:eastAsiaTheme="minorEastAsia" w:hAnsiTheme="minorHAnsi"/>
          <w:noProof/>
          <w:sz w:val="22"/>
          <w:lang w:eastAsia="sl-SI"/>
        </w:rPr>
      </w:pPr>
      <w:hyperlink r:id="rId13" w:anchor="_Toc69244728" w:history="1">
        <w:r w:rsidRPr="00FE152B">
          <w:rPr>
            <w:rStyle w:val="Hyperlink"/>
            <w:noProof/>
          </w:rPr>
          <w:t>Slika 4: Razred Main in definicija niti</w:t>
        </w:r>
        <w:r>
          <w:rPr>
            <w:noProof/>
            <w:webHidden/>
          </w:rPr>
          <w:tab/>
        </w:r>
        <w:r>
          <w:rPr>
            <w:noProof/>
            <w:webHidden/>
          </w:rPr>
          <w:fldChar w:fldCharType="begin"/>
        </w:r>
        <w:r>
          <w:rPr>
            <w:noProof/>
            <w:webHidden/>
          </w:rPr>
          <w:instrText xml:space="preserve"> PAGEREF _Toc69244728 \h </w:instrText>
        </w:r>
        <w:r>
          <w:rPr>
            <w:noProof/>
            <w:webHidden/>
          </w:rPr>
        </w:r>
        <w:r>
          <w:rPr>
            <w:noProof/>
            <w:webHidden/>
          </w:rPr>
          <w:fldChar w:fldCharType="separate"/>
        </w:r>
        <w:r>
          <w:rPr>
            <w:noProof/>
            <w:webHidden/>
          </w:rPr>
          <w:t>6</w:t>
        </w:r>
        <w:r>
          <w:rPr>
            <w:noProof/>
            <w:webHidden/>
          </w:rPr>
          <w:fldChar w:fldCharType="end"/>
        </w:r>
      </w:hyperlink>
    </w:p>
    <w:p w14:paraId="3253AA24" w14:textId="060FEB00" w:rsidR="00F95A80" w:rsidRDefault="00F95A80">
      <w:pPr>
        <w:pStyle w:val="TableofFigures"/>
        <w:tabs>
          <w:tab w:val="right" w:leader="dot" w:pos="9061"/>
        </w:tabs>
        <w:rPr>
          <w:rFonts w:asciiTheme="minorHAnsi" w:eastAsiaTheme="minorEastAsia" w:hAnsiTheme="minorHAnsi"/>
          <w:noProof/>
          <w:sz w:val="22"/>
          <w:lang w:eastAsia="sl-SI"/>
        </w:rPr>
      </w:pPr>
      <w:hyperlink r:id="rId14" w:anchor="_Toc69244729" w:history="1">
        <w:r w:rsidRPr="00FE152B">
          <w:rPr>
            <w:rStyle w:val="Hyperlink"/>
            <w:noProof/>
          </w:rPr>
          <w:t xml:space="preserve">Slika 5: Metoda </w:t>
        </w:r>
        <w:r w:rsidRPr="00FE152B">
          <w:rPr>
            <w:rStyle w:val="Hyperlink"/>
            <w:rFonts w:ascii="Courier New" w:hAnsi="Courier New" w:cs="Courier New"/>
            <w:noProof/>
          </w:rPr>
          <w:t>run()</w:t>
        </w:r>
        <w:r>
          <w:rPr>
            <w:noProof/>
            <w:webHidden/>
          </w:rPr>
          <w:tab/>
        </w:r>
        <w:r>
          <w:rPr>
            <w:noProof/>
            <w:webHidden/>
          </w:rPr>
          <w:fldChar w:fldCharType="begin"/>
        </w:r>
        <w:r>
          <w:rPr>
            <w:noProof/>
            <w:webHidden/>
          </w:rPr>
          <w:instrText xml:space="preserve"> PAGEREF _Toc69244729 \h </w:instrText>
        </w:r>
        <w:r>
          <w:rPr>
            <w:noProof/>
            <w:webHidden/>
          </w:rPr>
        </w:r>
        <w:r>
          <w:rPr>
            <w:noProof/>
            <w:webHidden/>
          </w:rPr>
          <w:fldChar w:fldCharType="separate"/>
        </w:r>
        <w:r>
          <w:rPr>
            <w:noProof/>
            <w:webHidden/>
          </w:rPr>
          <w:t>7</w:t>
        </w:r>
        <w:r>
          <w:rPr>
            <w:noProof/>
            <w:webHidden/>
          </w:rPr>
          <w:fldChar w:fldCharType="end"/>
        </w:r>
      </w:hyperlink>
    </w:p>
    <w:p w14:paraId="4EB2F72D" w14:textId="31210C9F" w:rsidR="00F95A80" w:rsidRDefault="00F95A80">
      <w:pPr>
        <w:pStyle w:val="TableofFigures"/>
        <w:tabs>
          <w:tab w:val="right" w:leader="dot" w:pos="9061"/>
        </w:tabs>
        <w:rPr>
          <w:rFonts w:asciiTheme="minorHAnsi" w:eastAsiaTheme="minorEastAsia" w:hAnsiTheme="minorHAnsi"/>
          <w:noProof/>
          <w:sz w:val="22"/>
          <w:lang w:eastAsia="sl-SI"/>
        </w:rPr>
      </w:pPr>
      <w:hyperlink r:id="rId15" w:anchor="_Toc69244730" w:history="1">
        <w:r w:rsidRPr="00FE152B">
          <w:rPr>
            <w:rStyle w:val="Hyperlink"/>
            <w:noProof/>
          </w:rPr>
          <w:t>Slika 6: Glavne spremenljivke</w:t>
        </w:r>
        <w:r>
          <w:rPr>
            <w:noProof/>
            <w:webHidden/>
          </w:rPr>
          <w:tab/>
        </w:r>
        <w:r>
          <w:rPr>
            <w:noProof/>
            <w:webHidden/>
          </w:rPr>
          <w:fldChar w:fldCharType="begin"/>
        </w:r>
        <w:r>
          <w:rPr>
            <w:noProof/>
            <w:webHidden/>
          </w:rPr>
          <w:instrText xml:space="preserve"> PAGEREF _Toc69244730 \h </w:instrText>
        </w:r>
        <w:r>
          <w:rPr>
            <w:noProof/>
            <w:webHidden/>
          </w:rPr>
        </w:r>
        <w:r>
          <w:rPr>
            <w:noProof/>
            <w:webHidden/>
          </w:rPr>
          <w:fldChar w:fldCharType="separate"/>
        </w:r>
        <w:r>
          <w:rPr>
            <w:noProof/>
            <w:webHidden/>
          </w:rPr>
          <w:t>8</w:t>
        </w:r>
        <w:r>
          <w:rPr>
            <w:noProof/>
            <w:webHidden/>
          </w:rPr>
          <w:fldChar w:fldCharType="end"/>
        </w:r>
      </w:hyperlink>
    </w:p>
    <w:p w14:paraId="42C159DB" w14:textId="4CF2FA86" w:rsidR="00F95A80" w:rsidRDefault="00F95A80">
      <w:pPr>
        <w:pStyle w:val="TableofFigures"/>
        <w:tabs>
          <w:tab w:val="right" w:leader="dot" w:pos="9061"/>
        </w:tabs>
        <w:rPr>
          <w:rFonts w:asciiTheme="minorHAnsi" w:eastAsiaTheme="minorEastAsia" w:hAnsiTheme="minorHAnsi"/>
          <w:noProof/>
          <w:sz w:val="22"/>
          <w:lang w:eastAsia="sl-SI"/>
        </w:rPr>
      </w:pPr>
      <w:hyperlink r:id="rId16" w:anchor="_Toc69244731" w:history="1">
        <w:r w:rsidRPr="00FE152B">
          <w:rPr>
            <w:rStyle w:val="Hyperlink"/>
            <w:noProof/>
          </w:rPr>
          <w:t>Slika 7: Glavne tabele nujne za delovanje programa</w:t>
        </w:r>
        <w:r>
          <w:rPr>
            <w:noProof/>
            <w:webHidden/>
          </w:rPr>
          <w:tab/>
        </w:r>
        <w:r>
          <w:rPr>
            <w:noProof/>
            <w:webHidden/>
          </w:rPr>
          <w:fldChar w:fldCharType="begin"/>
        </w:r>
        <w:r>
          <w:rPr>
            <w:noProof/>
            <w:webHidden/>
          </w:rPr>
          <w:instrText xml:space="preserve"> PAGEREF _Toc69244731 \h </w:instrText>
        </w:r>
        <w:r>
          <w:rPr>
            <w:noProof/>
            <w:webHidden/>
          </w:rPr>
        </w:r>
        <w:r>
          <w:rPr>
            <w:noProof/>
            <w:webHidden/>
          </w:rPr>
          <w:fldChar w:fldCharType="separate"/>
        </w:r>
        <w:r>
          <w:rPr>
            <w:noProof/>
            <w:webHidden/>
          </w:rPr>
          <w:t>9</w:t>
        </w:r>
        <w:r>
          <w:rPr>
            <w:noProof/>
            <w:webHidden/>
          </w:rPr>
          <w:fldChar w:fldCharType="end"/>
        </w:r>
      </w:hyperlink>
    </w:p>
    <w:p w14:paraId="0EA0FE9A" w14:textId="52EF6CB3" w:rsidR="00F95A80" w:rsidRDefault="00F95A80">
      <w:pPr>
        <w:pStyle w:val="TableofFigures"/>
        <w:tabs>
          <w:tab w:val="right" w:leader="dot" w:pos="9061"/>
        </w:tabs>
        <w:rPr>
          <w:rFonts w:asciiTheme="minorHAnsi" w:eastAsiaTheme="minorEastAsia" w:hAnsiTheme="minorHAnsi"/>
          <w:noProof/>
          <w:sz w:val="22"/>
          <w:lang w:eastAsia="sl-SI"/>
        </w:rPr>
      </w:pPr>
      <w:hyperlink r:id="rId17" w:anchor="_Toc69244732" w:history="1">
        <w:r w:rsidRPr="00FE152B">
          <w:rPr>
            <w:rStyle w:val="Hyperlink"/>
            <w:noProof/>
          </w:rPr>
          <w:t>Slika 8: Konstruktor razreda Gui</w:t>
        </w:r>
        <w:r>
          <w:rPr>
            <w:noProof/>
            <w:webHidden/>
          </w:rPr>
          <w:tab/>
        </w:r>
        <w:r>
          <w:rPr>
            <w:noProof/>
            <w:webHidden/>
          </w:rPr>
          <w:fldChar w:fldCharType="begin"/>
        </w:r>
        <w:r>
          <w:rPr>
            <w:noProof/>
            <w:webHidden/>
          </w:rPr>
          <w:instrText xml:space="preserve"> PAGEREF _Toc69244732 \h </w:instrText>
        </w:r>
        <w:r>
          <w:rPr>
            <w:noProof/>
            <w:webHidden/>
          </w:rPr>
        </w:r>
        <w:r>
          <w:rPr>
            <w:noProof/>
            <w:webHidden/>
          </w:rPr>
          <w:fldChar w:fldCharType="separate"/>
        </w:r>
        <w:r>
          <w:rPr>
            <w:noProof/>
            <w:webHidden/>
          </w:rPr>
          <w:t>9</w:t>
        </w:r>
        <w:r>
          <w:rPr>
            <w:noProof/>
            <w:webHidden/>
          </w:rPr>
          <w:fldChar w:fldCharType="end"/>
        </w:r>
      </w:hyperlink>
    </w:p>
    <w:p w14:paraId="51541DD4" w14:textId="14CB1332" w:rsidR="00F95A80" w:rsidRDefault="00F95A80">
      <w:pPr>
        <w:pStyle w:val="TableofFigures"/>
        <w:tabs>
          <w:tab w:val="right" w:leader="dot" w:pos="9061"/>
        </w:tabs>
        <w:rPr>
          <w:rFonts w:asciiTheme="minorHAnsi" w:eastAsiaTheme="minorEastAsia" w:hAnsiTheme="minorHAnsi"/>
          <w:noProof/>
          <w:sz w:val="22"/>
          <w:lang w:eastAsia="sl-SI"/>
        </w:rPr>
      </w:pPr>
      <w:hyperlink r:id="rId18" w:anchor="_Toc69244733" w:history="1">
        <w:r w:rsidRPr="00FE152B">
          <w:rPr>
            <w:rStyle w:val="Hyperlink"/>
            <w:noProof/>
          </w:rPr>
          <w:t xml:space="preserve">Slika 9: Del metode </w:t>
        </w:r>
        <w:r w:rsidRPr="00FE152B">
          <w:rPr>
            <w:rStyle w:val="Hyperlink"/>
            <w:rFonts w:ascii="Courier New" w:hAnsi="Courier New" w:cs="Courier New"/>
            <w:noProof/>
          </w:rPr>
          <w:t>paintComponent</w:t>
        </w:r>
        <w:r>
          <w:rPr>
            <w:noProof/>
            <w:webHidden/>
          </w:rPr>
          <w:tab/>
        </w:r>
        <w:r>
          <w:rPr>
            <w:noProof/>
            <w:webHidden/>
          </w:rPr>
          <w:fldChar w:fldCharType="begin"/>
        </w:r>
        <w:r>
          <w:rPr>
            <w:noProof/>
            <w:webHidden/>
          </w:rPr>
          <w:instrText xml:space="preserve"> PAGEREF _Toc69244733 \h </w:instrText>
        </w:r>
        <w:r>
          <w:rPr>
            <w:noProof/>
            <w:webHidden/>
          </w:rPr>
        </w:r>
        <w:r>
          <w:rPr>
            <w:noProof/>
            <w:webHidden/>
          </w:rPr>
          <w:fldChar w:fldCharType="separate"/>
        </w:r>
        <w:r>
          <w:rPr>
            <w:noProof/>
            <w:webHidden/>
          </w:rPr>
          <w:t>10</w:t>
        </w:r>
        <w:r>
          <w:rPr>
            <w:noProof/>
            <w:webHidden/>
          </w:rPr>
          <w:fldChar w:fldCharType="end"/>
        </w:r>
      </w:hyperlink>
    </w:p>
    <w:p w14:paraId="23093D96" w14:textId="77DB1316" w:rsidR="00F95A80" w:rsidRDefault="00F95A80">
      <w:pPr>
        <w:pStyle w:val="TableofFigures"/>
        <w:tabs>
          <w:tab w:val="right" w:leader="dot" w:pos="9061"/>
        </w:tabs>
        <w:rPr>
          <w:rFonts w:asciiTheme="minorHAnsi" w:eastAsiaTheme="minorEastAsia" w:hAnsiTheme="minorHAnsi"/>
          <w:noProof/>
          <w:sz w:val="22"/>
          <w:lang w:eastAsia="sl-SI"/>
        </w:rPr>
      </w:pPr>
      <w:hyperlink r:id="rId19" w:anchor="_Toc69244734" w:history="1">
        <w:r w:rsidRPr="00FE152B">
          <w:rPr>
            <w:rStyle w:val="Hyperlink"/>
            <w:noProof/>
          </w:rPr>
          <w:t>Slika 10: Metodi za računanje koordinat polja v mreži</w:t>
        </w:r>
        <w:r>
          <w:rPr>
            <w:noProof/>
            <w:webHidden/>
          </w:rPr>
          <w:tab/>
        </w:r>
        <w:r>
          <w:rPr>
            <w:noProof/>
            <w:webHidden/>
          </w:rPr>
          <w:fldChar w:fldCharType="begin"/>
        </w:r>
        <w:r>
          <w:rPr>
            <w:noProof/>
            <w:webHidden/>
          </w:rPr>
          <w:instrText xml:space="preserve"> PAGEREF _Toc69244734 \h </w:instrText>
        </w:r>
        <w:r>
          <w:rPr>
            <w:noProof/>
            <w:webHidden/>
          </w:rPr>
        </w:r>
        <w:r>
          <w:rPr>
            <w:noProof/>
            <w:webHidden/>
          </w:rPr>
          <w:fldChar w:fldCharType="separate"/>
        </w:r>
        <w:r>
          <w:rPr>
            <w:noProof/>
            <w:webHidden/>
          </w:rPr>
          <w:t>11</w:t>
        </w:r>
        <w:r>
          <w:rPr>
            <w:noProof/>
            <w:webHidden/>
          </w:rPr>
          <w:fldChar w:fldCharType="end"/>
        </w:r>
      </w:hyperlink>
    </w:p>
    <w:p w14:paraId="348C68BA" w14:textId="75C430C9" w:rsidR="00F95A80" w:rsidRDefault="00F95A80">
      <w:pPr>
        <w:pStyle w:val="TableofFigures"/>
        <w:tabs>
          <w:tab w:val="right" w:leader="dot" w:pos="9061"/>
        </w:tabs>
        <w:rPr>
          <w:rFonts w:asciiTheme="minorHAnsi" w:eastAsiaTheme="minorEastAsia" w:hAnsiTheme="minorHAnsi"/>
          <w:noProof/>
          <w:sz w:val="22"/>
          <w:lang w:eastAsia="sl-SI"/>
        </w:rPr>
      </w:pPr>
      <w:hyperlink r:id="rId20" w:anchor="_Toc69244735" w:history="1">
        <w:r w:rsidRPr="00FE152B">
          <w:rPr>
            <w:rStyle w:val="Hyperlink"/>
            <w:noProof/>
          </w:rPr>
          <w:t xml:space="preserve">Slika 11: Del rekurzivne funkcije </w:t>
        </w:r>
        <w:r w:rsidRPr="00FE152B">
          <w:rPr>
            <w:rStyle w:val="Hyperlink"/>
            <w:rFonts w:ascii="Courier New" w:hAnsi="Courier New" w:cs="Courier New"/>
            <w:noProof/>
          </w:rPr>
          <w:t>find_empty_cells</w:t>
        </w:r>
        <w:r>
          <w:rPr>
            <w:noProof/>
            <w:webHidden/>
          </w:rPr>
          <w:tab/>
        </w:r>
        <w:r>
          <w:rPr>
            <w:noProof/>
            <w:webHidden/>
          </w:rPr>
          <w:fldChar w:fldCharType="begin"/>
        </w:r>
        <w:r>
          <w:rPr>
            <w:noProof/>
            <w:webHidden/>
          </w:rPr>
          <w:instrText xml:space="preserve"> PAGEREF _Toc69244735 \h </w:instrText>
        </w:r>
        <w:r>
          <w:rPr>
            <w:noProof/>
            <w:webHidden/>
          </w:rPr>
        </w:r>
        <w:r>
          <w:rPr>
            <w:noProof/>
            <w:webHidden/>
          </w:rPr>
          <w:fldChar w:fldCharType="separate"/>
        </w:r>
        <w:r>
          <w:rPr>
            <w:noProof/>
            <w:webHidden/>
          </w:rPr>
          <w:t>12</w:t>
        </w:r>
        <w:r>
          <w:rPr>
            <w:noProof/>
            <w:webHidden/>
          </w:rPr>
          <w:fldChar w:fldCharType="end"/>
        </w:r>
      </w:hyperlink>
    </w:p>
    <w:p w14:paraId="099A7B1E" w14:textId="3054587A" w:rsidR="00F95A80" w:rsidRDefault="00F95A80">
      <w:pPr>
        <w:pStyle w:val="TableofFigures"/>
        <w:tabs>
          <w:tab w:val="right" w:leader="dot" w:pos="9061"/>
        </w:tabs>
        <w:rPr>
          <w:rFonts w:asciiTheme="minorHAnsi" w:eastAsiaTheme="minorEastAsia" w:hAnsiTheme="minorHAnsi"/>
          <w:noProof/>
          <w:sz w:val="22"/>
          <w:lang w:eastAsia="sl-SI"/>
        </w:rPr>
      </w:pPr>
      <w:hyperlink r:id="rId21" w:anchor="_Toc69244736" w:history="1">
        <w:r w:rsidRPr="00FE152B">
          <w:rPr>
            <w:rStyle w:val="Hyperlink"/>
            <w:noProof/>
          </w:rPr>
          <w:t xml:space="preserve">Slika 12: Spremenljivke razreda </w:t>
        </w:r>
        <w:r w:rsidRPr="00FE152B">
          <w:rPr>
            <w:rStyle w:val="Hyperlink"/>
            <w:rFonts w:ascii="Courier New" w:hAnsi="Courier New" w:cs="Courier New"/>
            <w:noProof/>
          </w:rPr>
          <w:t>Gui2</w:t>
        </w:r>
        <w:r>
          <w:rPr>
            <w:noProof/>
            <w:webHidden/>
          </w:rPr>
          <w:tab/>
        </w:r>
        <w:r>
          <w:rPr>
            <w:noProof/>
            <w:webHidden/>
          </w:rPr>
          <w:fldChar w:fldCharType="begin"/>
        </w:r>
        <w:r>
          <w:rPr>
            <w:noProof/>
            <w:webHidden/>
          </w:rPr>
          <w:instrText xml:space="preserve"> PAGEREF _Toc69244736 \h </w:instrText>
        </w:r>
        <w:r>
          <w:rPr>
            <w:noProof/>
            <w:webHidden/>
          </w:rPr>
        </w:r>
        <w:r>
          <w:rPr>
            <w:noProof/>
            <w:webHidden/>
          </w:rPr>
          <w:fldChar w:fldCharType="separate"/>
        </w:r>
        <w:r>
          <w:rPr>
            <w:noProof/>
            <w:webHidden/>
          </w:rPr>
          <w:t>13</w:t>
        </w:r>
        <w:r>
          <w:rPr>
            <w:noProof/>
            <w:webHidden/>
          </w:rPr>
          <w:fldChar w:fldCharType="end"/>
        </w:r>
      </w:hyperlink>
    </w:p>
    <w:p w14:paraId="0671F5AF" w14:textId="0066DC6D" w:rsidR="00F95A80" w:rsidRDefault="00F95A80">
      <w:pPr>
        <w:pStyle w:val="TableofFigures"/>
        <w:tabs>
          <w:tab w:val="right" w:leader="dot" w:pos="9061"/>
        </w:tabs>
        <w:rPr>
          <w:rFonts w:asciiTheme="minorHAnsi" w:eastAsiaTheme="minorEastAsia" w:hAnsiTheme="minorHAnsi"/>
          <w:noProof/>
          <w:sz w:val="22"/>
          <w:lang w:eastAsia="sl-SI"/>
        </w:rPr>
      </w:pPr>
      <w:hyperlink r:id="rId22" w:anchor="_Toc69244737" w:history="1">
        <w:r w:rsidRPr="00FE152B">
          <w:rPr>
            <w:rStyle w:val="Hyperlink"/>
            <w:noProof/>
          </w:rPr>
          <w:t xml:space="preserve">Slika 13: Del konstruktorja </w:t>
        </w:r>
        <w:r w:rsidRPr="00FE152B">
          <w:rPr>
            <w:rStyle w:val="Hyperlink"/>
            <w:rFonts w:ascii="Courier New" w:hAnsi="Courier New" w:cs="Courier New"/>
            <w:noProof/>
          </w:rPr>
          <w:t>Gui2()</w:t>
        </w:r>
        <w:r>
          <w:rPr>
            <w:noProof/>
            <w:webHidden/>
          </w:rPr>
          <w:tab/>
        </w:r>
        <w:r>
          <w:rPr>
            <w:noProof/>
            <w:webHidden/>
          </w:rPr>
          <w:fldChar w:fldCharType="begin"/>
        </w:r>
        <w:r>
          <w:rPr>
            <w:noProof/>
            <w:webHidden/>
          </w:rPr>
          <w:instrText xml:space="preserve"> PAGEREF _Toc69244737 \h </w:instrText>
        </w:r>
        <w:r>
          <w:rPr>
            <w:noProof/>
            <w:webHidden/>
          </w:rPr>
        </w:r>
        <w:r>
          <w:rPr>
            <w:noProof/>
            <w:webHidden/>
          </w:rPr>
          <w:fldChar w:fldCharType="separate"/>
        </w:r>
        <w:r>
          <w:rPr>
            <w:noProof/>
            <w:webHidden/>
          </w:rPr>
          <w:t>13</w:t>
        </w:r>
        <w:r>
          <w:rPr>
            <w:noProof/>
            <w:webHidden/>
          </w:rPr>
          <w:fldChar w:fldCharType="end"/>
        </w:r>
      </w:hyperlink>
    </w:p>
    <w:p w14:paraId="5CEAEE80" w14:textId="2AA0358F" w:rsidR="00F95A80" w:rsidRDefault="00F95A80">
      <w:pPr>
        <w:pStyle w:val="TableofFigures"/>
        <w:tabs>
          <w:tab w:val="right" w:leader="dot" w:pos="9061"/>
        </w:tabs>
        <w:rPr>
          <w:rFonts w:asciiTheme="minorHAnsi" w:eastAsiaTheme="minorEastAsia" w:hAnsiTheme="minorHAnsi"/>
          <w:noProof/>
          <w:sz w:val="22"/>
          <w:lang w:eastAsia="sl-SI"/>
        </w:rPr>
      </w:pPr>
      <w:hyperlink r:id="rId23" w:anchor="_Toc69244738" w:history="1">
        <w:r w:rsidRPr="00FE152B">
          <w:rPr>
            <w:rStyle w:val="Hyperlink"/>
            <w:noProof/>
          </w:rPr>
          <w:t xml:space="preserve">Slika 14: Metoda, ki določa funkcijo gumbu </w:t>
        </w:r>
        <w:r w:rsidRPr="00FE152B">
          <w:rPr>
            <w:rStyle w:val="Hyperlink"/>
            <w:rFonts w:ascii="Courier New" w:hAnsi="Courier New" w:cs="Courier New"/>
            <w:noProof/>
          </w:rPr>
          <w:t>myButton</w:t>
        </w:r>
        <w:r>
          <w:rPr>
            <w:noProof/>
            <w:webHidden/>
          </w:rPr>
          <w:tab/>
        </w:r>
        <w:r>
          <w:rPr>
            <w:noProof/>
            <w:webHidden/>
          </w:rPr>
          <w:fldChar w:fldCharType="begin"/>
        </w:r>
        <w:r>
          <w:rPr>
            <w:noProof/>
            <w:webHidden/>
          </w:rPr>
          <w:instrText xml:space="preserve"> PAGEREF _Toc69244738 \h </w:instrText>
        </w:r>
        <w:r>
          <w:rPr>
            <w:noProof/>
            <w:webHidden/>
          </w:rPr>
        </w:r>
        <w:r>
          <w:rPr>
            <w:noProof/>
            <w:webHidden/>
          </w:rPr>
          <w:fldChar w:fldCharType="separate"/>
        </w:r>
        <w:r>
          <w:rPr>
            <w:noProof/>
            <w:webHidden/>
          </w:rPr>
          <w:t>14</w:t>
        </w:r>
        <w:r>
          <w:rPr>
            <w:noProof/>
            <w:webHidden/>
          </w:rPr>
          <w:fldChar w:fldCharType="end"/>
        </w:r>
      </w:hyperlink>
    </w:p>
    <w:p w14:paraId="3BCC799E" w14:textId="743A99DD" w:rsidR="00F95A80" w:rsidRDefault="00F95A80">
      <w:pPr>
        <w:pStyle w:val="TableofFigures"/>
        <w:tabs>
          <w:tab w:val="right" w:leader="dot" w:pos="9061"/>
        </w:tabs>
        <w:rPr>
          <w:rFonts w:asciiTheme="minorHAnsi" w:eastAsiaTheme="minorEastAsia" w:hAnsiTheme="minorHAnsi"/>
          <w:noProof/>
          <w:sz w:val="22"/>
          <w:lang w:eastAsia="sl-SI"/>
        </w:rPr>
      </w:pPr>
      <w:hyperlink r:id="rId24" w:anchor="_Toc69244739" w:history="1">
        <w:r w:rsidRPr="00FE152B">
          <w:rPr>
            <w:rStyle w:val="Hyperlink"/>
            <w:noProof/>
          </w:rPr>
          <w:t>Slika 15: Igralno okno aplikacije</w:t>
        </w:r>
        <w:r>
          <w:rPr>
            <w:noProof/>
            <w:webHidden/>
          </w:rPr>
          <w:tab/>
        </w:r>
        <w:r>
          <w:rPr>
            <w:noProof/>
            <w:webHidden/>
          </w:rPr>
          <w:fldChar w:fldCharType="begin"/>
        </w:r>
        <w:r>
          <w:rPr>
            <w:noProof/>
            <w:webHidden/>
          </w:rPr>
          <w:instrText xml:space="preserve"> PAGEREF _Toc69244739 \h </w:instrText>
        </w:r>
        <w:r>
          <w:rPr>
            <w:noProof/>
            <w:webHidden/>
          </w:rPr>
        </w:r>
        <w:r>
          <w:rPr>
            <w:noProof/>
            <w:webHidden/>
          </w:rPr>
          <w:fldChar w:fldCharType="separate"/>
        </w:r>
        <w:r>
          <w:rPr>
            <w:noProof/>
            <w:webHidden/>
          </w:rPr>
          <w:t>14</w:t>
        </w:r>
        <w:r>
          <w:rPr>
            <w:noProof/>
            <w:webHidden/>
          </w:rPr>
          <w:fldChar w:fldCharType="end"/>
        </w:r>
      </w:hyperlink>
    </w:p>
    <w:p w14:paraId="2E62896D" w14:textId="559734A2" w:rsidR="00F95A80" w:rsidRDefault="00F95A80">
      <w:pPr>
        <w:pStyle w:val="TableofFigures"/>
        <w:tabs>
          <w:tab w:val="right" w:leader="dot" w:pos="9061"/>
        </w:tabs>
        <w:rPr>
          <w:rFonts w:asciiTheme="minorHAnsi" w:eastAsiaTheme="minorEastAsia" w:hAnsiTheme="minorHAnsi"/>
          <w:noProof/>
          <w:sz w:val="22"/>
          <w:lang w:eastAsia="sl-SI"/>
        </w:rPr>
      </w:pPr>
      <w:hyperlink r:id="rId25" w:anchor="_Toc69244740" w:history="1">
        <w:r w:rsidRPr="00FE152B">
          <w:rPr>
            <w:rStyle w:val="Hyperlink"/>
            <w:noProof/>
          </w:rPr>
          <w:t>Slika 16: Okno z informacijami in navodili</w:t>
        </w:r>
        <w:r>
          <w:rPr>
            <w:noProof/>
            <w:webHidden/>
          </w:rPr>
          <w:tab/>
        </w:r>
        <w:r>
          <w:rPr>
            <w:noProof/>
            <w:webHidden/>
          </w:rPr>
          <w:fldChar w:fldCharType="begin"/>
        </w:r>
        <w:r>
          <w:rPr>
            <w:noProof/>
            <w:webHidden/>
          </w:rPr>
          <w:instrText xml:space="preserve"> PAGEREF _Toc69244740 \h </w:instrText>
        </w:r>
        <w:r>
          <w:rPr>
            <w:noProof/>
            <w:webHidden/>
          </w:rPr>
        </w:r>
        <w:r>
          <w:rPr>
            <w:noProof/>
            <w:webHidden/>
          </w:rPr>
          <w:fldChar w:fldCharType="separate"/>
        </w:r>
        <w:r>
          <w:rPr>
            <w:noProof/>
            <w:webHidden/>
          </w:rPr>
          <w:t>15</w:t>
        </w:r>
        <w:r>
          <w:rPr>
            <w:noProof/>
            <w:webHidden/>
          </w:rPr>
          <w:fldChar w:fldCharType="end"/>
        </w:r>
      </w:hyperlink>
    </w:p>
    <w:p w14:paraId="255CC1EB" w14:textId="153EEB13" w:rsidR="005C7EDA" w:rsidRDefault="00546B26" w:rsidP="00CE27B2">
      <w:pPr>
        <w:sectPr w:rsidR="005C7EDA" w:rsidSect="007E7348">
          <w:headerReference w:type="even" r:id="rId26"/>
          <w:headerReference w:type="default" r:id="rId27"/>
          <w:footerReference w:type="even" r:id="rId28"/>
          <w:footerReference w:type="default" r:id="rId29"/>
          <w:headerReference w:type="first" r:id="rId30"/>
          <w:footerReference w:type="first" r:id="rId31"/>
          <w:type w:val="continuous"/>
          <w:pgSz w:w="11906" w:h="16838" w:code="9"/>
          <w:pgMar w:top="1134" w:right="1134" w:bottom="1134" w:left="1134" w:header="709" w:footer="709" w:gutter="567"/>
          <w:pgNumType w:start="1"/>
          <w:cols w:space="708"/>
          <w:docGrid w:linePitch="360"/>
        </w:sectPr>
      </w:pPr>
      <w:r>
        <w:rPr>
          <w:b/>
          <w:bCs/>
          <w:noProof/>
          <w:lang w:val="en-US"/>
        </w:rPr>
        <w:fldChar w:fldCharType="end"/>
      </w:r>
      <w:r w:rsidR="00650522">
        <w:tab/>
      </w:r>
      <w:r w:rsidR="00D22F68">
        <w:tab/>
      </w:r>
    </w:p>
    <w:p w14:paraId="50BA5347" w14:textId="5F1E9450" w:rsidR="00DF5F33" w:rsidRPr="00271859" w:rsidRDefault="00DF5F33" w:rsidP="00DF5F33">
      <w:pPr>
        <w:pStyle w:val="Heading1"/>
        <w:rPr>
          <w:color w:val="000000" w:themeColor="text1"/>
        </w:rPr>
      </w:pPr>
      <w:bookmarkStart w:id="1" w:name="_Toc69244774"/>
      <w:r w:rsidRPr="00271859">
        <w:rPr>
          <w:color w:val="000000" w:themeColor="text1"/>
        </w:rPr>
        <w:lastRenderedPageBreak/>
        <w:t>U</w:t>
      </w:r>
      <w:r w:rsidR="00A30F08">
        <w:rPr>
          <w:color w:val="000000" w:themeColor="text1"/>
        </w:rPr>
        <w:t>vod</w:t>
      </w:r>
      <w:bookmarkEnd w:id="1"/>
    </w:p>
    <w:p w14:paraId="3D632520" w14:textId="289EDBE9" w:rsidR="0024673F" w:rsidRDefault="00D3203A" w:rsidP="009C318B">
      <w:r>
        <w:t xml:space="preserve">Igra </w:t>
      </w:r>
      <w:r w:rsidR="009967A9">
        <w:t>M</w:t>
      </w:r>
      <w:r>
        <w:t xml:space="preserve">inolovec je prvič izšla leta 1990, od takrat pa </w:t>
      </w:r>
      <w:r w:rsidR="00457EA4">
        <w:t>lahko zasledimo</w:t>
      </w:r>
      <w:r>
        <w:t xml:space="preserve"> mnogo izdaj in različnih pristopov k izdelavi igre. Govori se, da ima vsak programer svoj stil programiranja, ki mu najbolj ustreza</w:t>
      </w:r>
      <w:r w:rsidR="009C318B">
        <w:t xml:space="preserve"> in po katerem se zgleduje. V seminarski nalogi bom predstavil svoj stil programiranja in svoj postopek razmišljanja </w:t>
      </w:r>
      <w:r w:rsidR="00457EA4">
        <w:t xml:space="preserve">ter </w:t>
      </w:r>
      <w:r w:rsidR="009C318B">
        <w:t>raziskovanja literature za doseganje glavnega cilja, to je izdelava svoje verzija funkcionalne igre Minolovec.</w:t>
      </w:r>
    </w:p>
    <w:p w14:paraId="008D41A8" w14:textId="3251FFE4" w:rsidR="007D0D37" w:rsidRDefault="007D0D37" w:rsidP="007D0D37">
      <w:pPr>
        <w:pStyle w:val="Heading2"/>
      </w:pPr>
      <w:bookmarkStart w:id="2" w:name="_Toc69244775"/>
      <w:r>
        <w:t>Osnovni pojmi</w:t>
      </w:r>
      <w:bookmarkEnd w:id="2"/>
    </w:p>
    <w:p w14:paraId="7968B7F6" w14:textId="06FF5D4F" w:rsidR="00B1039A" w:rsidRDefault="00937FD5" w:rsidP="007D0D37">
      <w:r w:rsidRPr="00937FD5">
        <w:rPr>
          <w:b/>
          <w:bCs/>
        </w:rPr>
        <w:t>Java</w:t>
      </w:r>
      <w:r>
        <w:rPr>
          <w:b/>
          <w:bCs/>
        </w:rPr>
        <w:t xml:space="preserve"> </w:t>
      </w:r>
      <w:r>
        <w:t xml:space="preserve">je </w:t>
      </w:r>
      <w:r w:rsidR="00331F33">
        <w:t xml:space="preserve">objektno orientiran </w:t>
      </w:r>
      <w:r>
        <w:t>programski jezik, ki nam omogoča razvoj programov in grafičnih vmesnikov.</w:t>
      </w:r>
      <w:r w:rsidR="00331F33">
        <w:t xml:space="preserve"> Glavni principi Jave so, da je jezik varen,</w:t>
      </w:r>
      <w:r w:rsidR="005C7EDA">
        <w:t xml:space="preserve"> da je prenosen ter da je izvajanje programov hitro.</w:t>
      </w:r>
      <w:r w:rsidR="00331F33">
        <w:t xml:space="preserve"> </w:t>
      </w:r>
      <w:r w:rsidR="00457EA4">
        <w:t>Z</w:t>
      </w:r>
      <w:r>
        <w:t xml:space="preserve">a uporabo tega programskega jezika je nujna predhodna inštalacija </w:t>
      </w:r>
      <w:r w:rsidR="00331F33">
        <w:t>j</w:t>
      </w:r>
      <w:r>
        <w:t>avinega razvojnega orodja</w:t>
      </w:r>
      <w:r w:rsidR="004E022A">
        <w:t xml:space="preserve"> (</w:t>
      </w:r>
      <w:r w:rsidR="009D73FA">
        <w:t xml:space="preserve">angl. </w:t>
      </w:r>
      <w:r w:rsidR="004E022A">
        <w:t>JDK)</w:t>
      </w:r>
      <w:r>
        <w:t xml:space="preserve">, ki je javno dostopen in brezplačen na spletni povezavi </w:t>
      </w:r>
      <w:r w:rsidR="00AA3584" w:rsidRPr="00AA3584">
        <w:rPr>
          <w:i/>
          <w:iCs/>
        </w:rPr>
        <w:t>https://www.java.com/en/</w:t>
      </w:r>
      <w:r w:rsidR="00AA3584">
        <w:t xml:space="preserve"> </w:t>
      </w:r>
      <w:sdt>
        <w:sdtPr>
          <w:id w:val="377981594"/>
          <w:citation/>
        </w:sdtPr>
        <w:sdtEndPr/>
        <w:sdtContent>
          <w:r w:rsidR="00A527F5">
            <w:fldChar w:fldCharType="begin"/>
          </w:r>
          <w:r w:rsidR="00A527F5">
            <w:rPr>
              <w:lang w:val="en-GB"/>
            </w:rPr>
            <w:instrText xml:space="preserve"> CITATION Ora21 \l 2057 </w:instrText>
          </w:r>
          <w:r w:rsidR="00A527F5">
            <w:fldChar w:fldCharType="separate"/>
          </w:r>
          <w:r w:rsidR="00F95A80">
            <w:rPr>
              <w:noProof/>
              <w:lang w:val="en-GB"/>
            </w:rPr>
            <w:t>(1)</w:t>
          </w:r>
          <w:r w:rsidR="00A527F5">
            <w:fldChar w:fldCharType="end"/>
          </w:r>
        </w:sdtContent>
      </w:sdt>
      <w:sdt>
        <w:sdtPr>
          <w:id w:val="-153602040"/>
          <w:citation/>
        </w:sdtPr>
        <w:sdtEndPr/>
        <w:sdtContent>
          <w:r w:rsidR="00A527F5">
            <w:fldChar w:fldCharType="begin"/>
          </w:r>
          <w:r w:rsidR="00A527F5">
            <w:rPr>
              <w:lang w:val="en-GB"/>
            </w:rPr>
            <w:instrText xml:space="preserve"> CITATION Ora211 \l 2057 </w:instrText>
          </w:r>
          <w:r w:rsidR="00A527F5">
            <w:fldChar w:fldCharType="separate"/>
          </w:r>
          <w:r w:rsidR="00F95A80">
            <w:rPr>
              <w:noProof/>
              <w:lang w:val="en-GB"/>
            </w:rPr>
            <w:t xml:space="preserve"> (2)</w:t>
          </w:r>
          <w:r w:rsidR="00A527F5">
            <w:fldChar w:fldCharType="end"/>
          </w:r>
        </w:sdtContent>
      </w:sdt>
      <w:r w:rsidR="00DD0EC7">
        <w:t xml:space="preserve">. </w:t>
      </w:r>
      <w:r w:rsidR="00B1039A">
        <w:t xml:space="preserve">Je eden izmed najbolj priljubljenih programskih jezikov na svetu, prav posebej pa je </w:t>
      </w:r>
      <w:r w:rsidR="00457EA4">
        <w:t xml:space="preserve">Java </w:t>
      </w:r>
      <w:r w:rsidR="00B1039A">
        <w:t>priljubljena v podjetniškem programiranju.</w:t>
      </w:r>
      <w:r w:rsidR="007F6095">
        <w:t xml:space="preserve"> Osnovne funkcije programskega jezika so razširljive z uvažanjem knjižnic s funkcijami v samo kodo</w:t>
      </w:r>
      <w:sdt>
        <w:sdtPr>
          <w:id w:val="-1295513418"/>
          <w:citation/>
        </w:sdtPr>
        <w:sdtEndPr/>
        <w:sdtContent>
          <w:r w:rsidR="00B1039A">
            <w:fldChar w:fldCharType="begin"/>
          </w:r>
          <w:r w:rsidR="00B1039A">
            <w:rPr>
              <w:lang w:val="en-GB"/>
            </w:rPr>
            <w:instrText xml:space="preserve"> CITATION Eva15 \l 2057 </w:instrText>
          </w:r>
          <w:r w:rsidR="00B1039A">
            <w:fldChar w:fldCharType="separate"/>
          </w:r>
          <w:r w:rsidR="00F95A80">
            <w:rPr>
              <w:noProof/>
              <w:lang w:val="en-GB"/>
            </w:rPr>
            <w:t xml:space="preserve"> (3)</w:t>
          </w:r>
          <w:r w:rsidR="00B1039A">
            <w:fldChar w:fldCharType="end"/>
          </w:r>
        </w:sdtContent>
      </w:sdt>
      <w:r w:rsidR="00DD0EC7">
        <w:t>.</w:t>
      </w:r>
    </w:p>
    <w:p w14:paraId="41DEA041" w14:textId="5BCA584A" w:rsidR="00331F33" w:rsidRPr="004E022A" w:rsidRDefault="004E022A" w:rsidP="00057702">
      <w:r w:rsidRPr="004E022A">
        <w:rPr>
          <w:b/>
          <w:bCs/>
        </w:rPr>
        <w:t>Eclipse</w:t>
      </w:r>
      <w:r>
        <w:rPr>
          <w:b/>
          <w:bCs/>
        </w:rPr>
        <w:t xml:space="preserve"> </w:t>
      </w:r>
      <w:r>
        <w:t>je</w:t>
      </w:r>
      <w:r w:rsidR="007F6095">
        <w:t xml:space="preserve"> najbolj priljubljeno</w:t>
      </w:r>
      <w:r>
        <w:t xml:space="preserve"> javno dostopno razvojno okolje, v katerem lahko z uporabo programskega jezika Java razvijamo od enostavnejših, do zapletenejših in zahtevnejših programov in aplikacij</w:t>
      </w:r>
      <w:sdt>
        <w:sdtPr>
          <w:id w:val="422303588"/>
          <w:citation/>
        </w:sdtPr>
        <w:sdtEndPr/>
        <w:sdtContent>
          <w:r w:rsidR="00A527F5">
            <w:fldChar w:fldCharType="begin"/>
          </w:r>
          <w:r w:rsidR="00A527F5">
            <w:rPr>
              <w:lang w:val="en-GB"/>
            </w:rPr>
            <w:instrText xml:space="preserve"> CITATION Ecl21 \l 2057 </w:instrText>
          </w:r>
          <w:r w:rsidR="00A527F5">
            <w:fldChar w:fldCharType="separate"/>
          </w:r>
          <w:r w:rsidR="00F95A80">
            <w:rPr>
              <w:noProof/>
              <w:lang w:val="en-GB"/>
            </w:rPr>
            <w:t xml:space="preserve"> (4)</w:t>
          </w:r>
          <w:r w:rsidR="00A527F5">
            <w:fldChar w:fldCharType="end"/>
          </w:r>
        </w:sdtContent>
      </w:sdt>
      <w:r w:rsidR="007F6095">
        <w:t xml:space="preserve"> </w:t>
      </w:r>
      <w:sdt>
        <w:sdtPr>
          <w:id w:val="-2026236796"/>
          <w:citation/>
        </w:sdtPr>
        <w:sdtEndPr/>
        <w:sdtContent>
          <w:r w:rsidR="007F6095">
            <w:fldChar w:fldCharType="begin"/>
          </w:r>
          <w:r w:rsidR="007F6095">
            <w:rPr>
              <w:lang w:val="en-GB"/>
            </w:rPr>
            <w:instrText xml:space="preserve"> CITATION Bur05 \l 2057 </w:instrText>
          </w:r>
          <w:r w:rsidR="007F6095">
            <w:fldChar w:fldCharType="separate"/>
          </w:r>
          <w:r w:rsidR="00F95A80">
            <w:rPr>
              <w:noProof/>
              <w:lang w:val="en-GB"/>
            </w:rPr>
            <w:t>(5)</w:t>
          </w:r>
          <w:r w:rsidR="007F6095">
            <w:fldChar w:fldCharType="end"/>
          </w:r>
        </w:sdtContent>
      </w:sdt>
      <w:r w:rsidR="00DD0EC7">
        <w:t>.</w:t>
      </w:r>
    </w:p>
    <w:p w14:paraId="61D0DCF0" w14:textId="66026417" w:rsidR="00057702" w:rsidRDefault="00BF18F7" w:rsidP="00BF18F7">
      <w:r>
        <w:rPr>
          <w:b/>
          <w:bCs/>
        </w:rPr>
        <w:t xml:space="preserve">Igra Minolovec </w:t>
      </w:r>
      <w:r>
        <w:t xml:space="preserve">je nastala kot originalno delo podjetja Microsoft iz leta 1990, napisala pa sta jo </w:t>
      </w:r>
      <w:r w:rsidRPr="00BF18F7">
        <w:t xml:space="preserve">Robert </w:t>
      </w:r>
      <w:proofErr w:type="spellStart"/>
      <w:r w:rsidRPr="00BF18F7">
        <w:t>Donner</w:t>
      </w:r>
      <w:proofErr w:type="spellEnd"/>
      <w:r w:rsidRPr="00BF18F7">
        <w:t xml:space="preserve"> </w:t>
      </w:r>
      <w:r>
        <w:t>in</w:t>
      </w:r>
      <w:r w:rsidRPr="00BF18F7">
        <w:t xml:space="preserve"> </w:t>
      </w:r>
      <w:proofErr w:type="spellStart"/>
      <w:r w:rsidRPr="00BF18F7">
        <w:t>Curt</w:t>
      </w:r>
      <w:proofErr w:type="spellEnd"/>
      <w:r w:rsidRPr="00BF18F7">
        <w:t xml:space="preserve"> Johnson</w:t>
      </w:r>
      <w:r>
        <w:t>. Skozi leta se njena oblika in način delovanja nista pretirano spreminjala, je pa igra dobila številne izpeljanke za različne operacijske sisteme in platforme</w:t>
      </w:r>
      <w:sdt>
        <w:sdtPr>
          <w:id w:val="-533733244"/>
          <w:citation/>
        </w:sdtPr>
        <w:sdtEndPr/>
        <w:sdtContent>
          <w:r>
            <w:fldChar w:fldCharType="begin"/>
          </w:r>
          <w:r>
            <w:rPr>
              <w:lang w:val="en-GB"/>
            </w:rPr>
            <w:instrText xml:space="preserve"> CITATION Cob09 \l 2057 </w:instrText>
          </w:r>
          <w:r>
            <w:fldChar w:fldCharType="separate"/>
          </w:r>
          <w:r w:rsidR="00F95A80">
            <w:rPr>
              <w:noProof/>
              <w:lang w:val="en-GB"/>
            </w:rPr>
            <w:t xml:space="preserve"> (6)</w:t>
          </w:r>
          <w:r>
            <w:fldChar w:fldCharType="end"/>
          </w:r>
        </w:sdtContent>
      </w:sdt>
      <w:r w:rsidR="00DD0EC7">
        <w:t>.</w:t>
      </w:r>
    </w:p>
    <w:p w14:paraId="4EBAA0D6" w14:textId="38C187AE" w:rsidR="00665C26" w:rsidRDefault="007B0446" w:rsidP="009D73FA">
      <w:r w:rsidRPr="007B0446">
        <w:rPr>
          <w:b/>
          <w:bCs/>
        </w:rPr>
        <w:t>Programske knjižnice</w:t>
      </w:r>
      <w:r>
        <w:rPr>
          <w:b/>
          <w:bCs/>
        </w:rPr>
        <w:t xml:space="preserve"> </w:t>
      </w:r>
      <w:r w:rsidR="009D73FA">
        <w:t>so zbirke razredov in funkcij, ki jih je napisal nekdo pred nami in jih naložimo skupaj z javinim razvojnim orodjem</w:t>
      </w:r>
      <w:sdt>
        <w:sdtPr>
          <w:id w:val="-1281793440"/>
          <w:citation/>
        </w:sdtPr>
        <w:sdtEndPr/>
        <w:sdtContent>
          <w:r w:rsidR="007C530F">
            <w:fldChar w:fldCharType="begin"/>
          </w:r>
          <w:r w:rsidR="007C530F">
            <w:instrText xml:space="preserve"> CITATION Kev21 \l 2057 </w:instrText>
          </w:r>
          <w:r w:rsidR="007C530F">
            <w:fldChar w:fldCharType="separate"/>
          </w:r>
          <w:r w:rsidR="00F95A80">
            <w:rPr>
              <w:noProof/>
            </w:rPr>
            <w:t xml:space="preserve"> </w:t>
          </w:r>
          <w:r w:rsidR="00F95A80" w:rsidRPr="00F95A80">
            <w:rPr>
              <w:noProof/>
            </w:rPr>
            <w:t>(7)</w:t>
          </w:r>
          <w:r w:rsidR="007C530F">
            <w:fldChar w:fldCharType="end"/>
          </w:r>
        </w:sdtContent>
      </w:sdt>
      <w:r w:rsidR="009D73FA">
        <w:t xml:space="preserve">. Njihova izvorna koda je zapisana v isti mapi kamor smo shranili JDK  in so zapisane s podaljškom </w:t>
      </w:r>
      <w:r w:rsidR="009D73FA" w:rsidRPr="009D73FA">
        <w:rPr>
          <w:rFonts w:ascii="Courier New" w:hAnsi="Courier New" w:cs="Courier New"/>
        </w:rPr>
        <w:t>.jar</w:t>
      </w:r>
      <w:r w:rsidR="009D73FA">
        <w:t xml:space="preserve"> </w:t>
      </w:r>
      <w:sdt>
        <w:sdtPr>
          <w:id w:val="-1744328360"/>
          <w:citation/>
        </w:sdtPr>
        <w:sdtEndPr/>
        <w:sdtContent>
          <w:r w:rsidR="009D73FA">
            <w:fldChar w:fldCharType="begin"/>
          </w:r>
          <w:r w:rsidR="009D73FA">
            <w:rPr>
              <w:lang w:val="en-GB"/>
            </w:rPr>
            <w:instrText xml:space="preserve">CITATION Mes04 \l 2057 </w:instrText>
          </w:r>
          <w:r w:rsidR="009D73FA">
            <w:fldChar w:fldCharType="separate"/>
          </w:r>
          <w:r w:rsidR="00F95A80">
            <w:rPr>
              <w:noProof/>
              <w:lang w:val="en-GB"/>
            </w:rPr>
            <w:t>(8)</w:t>
          </w:r>
          <w:r w:rsidR="009D73FA">
            <w:fldChar w:fldCharType="end"/>
          </w:r>
        </w:sdtContent>
      </w:sdt>
      <w:r w:rsidR="009D73FA">
        <w:t>.</w:t>
      </w:r>
    </w:p>
    <w:p w14:paraId="24DF63D8" w14:textId="284A49D4" w:rsidR="009A446C" w:rsidRDefault="009A446C" w:rsidP="009D73FA">
      <w:pPr>
        <w:rPr>
          <w:rFonts w:cs="Arial"/>
        </w:rPr>
      </w:pPr>
      <w:r>
        <w:rPr>
          <w:b/>
          <w:bCs/>
        </w:rPr>
        <w:t xml:space="preserve">Metoda </w:t>
      </w:r>
      <w:r>
        <w:t>ali funkcija je podprogram, ki vsebuje del kode, ki se izvede zgolj, ko jo »pokličemo«. To pomeni, da moramo v glavni kodi programa specifično klicati ime metode z vsemi parametri, da se ta izvede</w:t>
      </w:r>
      <w:r w:rsidR="006831E6">
        <w:t>,</w:t>
      </w:r>
      <w:r>
        <w:t xml:space="preserve"> npr. </w:t>
      </w:r>
      <w:r>
        <w:rPr>
          <w:rFonts w:ascii="Courier New" w:hAnsi="Courier New" w:cs="Courier New"/>
        </w:rPr>
        <w:t>resetAll()</w:t>
      </w:r>
      <w:r>
        <w:rPr>
          <w:rFonts w:cs="Arial"/>
        </w:rPr>
        <w:t>.</w:t>
      </w:r>
      <w:r w:rsidR="00665C26">
        <w:rPr>
          <w:rFonts w:cs="Arial"/>
        </w:rPr>
        <w:t xml:space="preserve"> Metode so lahko različnih podatkovnih tipov kot so </w:t>
      </w:r>
      <w:r w:rsidR="00665C26" w:rsidRPr="00483CAB">
        <w:rPr>
          <w:rFonts w:ascii="Courier New" w:hAnsi="Courier New" w:cs="Courier New"/>
        </w:rPr>
        <w:t>int</w:t>
      </w:r>
      <w:r w:rsidR="00665C26">
        <w:rPr>
          <w:rFonts w:cs="Arial"/>
        </w:rPr>
        <w:t xml:space="preserve">, </w:t>
      </w:r>
      <w:r w:rsidR="00665C26" w:rsidRPr="00483CAB">
        <w:rPr>
          <w:rFonts w:ascii="Courier New" w:hAnsi="Courier New" w:cs="Courier New"/>
        </w:rPr>
        <w:t>String</w:t>
      </w:r>
      <w:r w:rsidR="00665C26">
        <w:rPr>
          <w:rFonts w:cs="Arial"/>
        </w:rPr>
        <w:t xml:space="preserve">, </w:t>
      </w:r>
      <w:r w:rsidR="00665C26" w:rsidRPr="00483CAB">
        <w:rPr>
          <w:rFonts w:ascii="Courier New" w:hAnsi="Courier New" w:cs="Courier New"/>
        </w:rPr>
        <w:t>boolean</w:t>
      </w:r>
      <w:r w:rsidR="00665C26">
        <w:rPr>
          <w:rFonts w:cs="Arial"/>
        </w:rPr>
        <w:t>,…</w:t>
      </w:r>
      <w:r w:rsidR="00483CAB">
        <w:rPr>
          <w:rFonts w:cs="Arial"/>
        </w:rPr>
        <w:t xml:space="preserve">, ki morajo vrniti podatek tega podatkovnega tipa </w:t>
      </w:r>
      <w:r w:rsidR="00665C26">
        <w:rPr>
          <w:rFonts w:cs="Arial"/>
        </w:rPr>
        <w:t xml:space="preserve">ali pa tipa </w:t>
      </w:r>
      <w:r w:rsidR="00665C26" w:rsidRPr="00483CAB">
        <w:rPr>
          <w:rFonts w:ascii="Courier New" w:hAnsi="Courier New" w:cs="Courier New"/>
        </w:rPr>
        <w:t>void</w:t>
      </w:r>
      <w:r w:rsidR="00483CAB">
        <w:rPr>
          <w:rFonts w:cs="Arial"/>
        </w:rPr>
        <w:t xml:space="preserve">, ki ne rabi vrniti ničesar </w:t>
      </w:r>
      <w:sdt>
        <w:sdtPr>
          <w:rPr>
            <w:rFonts w:cs="Arial"/>
          </w:rPr>
          <w:id w:val="1212230938"/>
          <w:citation/>
        </w:sdtPr>
        <w:sdtEndPr/>
        <w:sdtContent>
          <w:r w:rsidR="00483CAB">
            <w:rPr>
              <w:rFonts w:cs="Arial"/>
            </w:rPr>
            <w:fldChar w:fldCharType="begin"/>
          </w:r>
          <w:r w:rsidR="00483CAB">
            <w:rPr>
              <w:rFonts w:cs="Arial"/>
              <w:lang w:val="en-GB"/>
            </w:rPr>
            <w:instrText xml:space="preserve"> CITATION Zor20 \l 2057 </w:instrText>
          </w:r>
          <w:r w:rsidR="00483CAB">
            <w:rPr>
              <w:rFonts w:cs="Arial"/>
            </w:rPr>
            <w:fldChar w:fldCharType="separate"/>
          </w:r>
          <w:r w:rsidR="00F95A80" w:rsidRPr="00F95A80">
            <w:rPr>
              <w:rFonts w:cs="Arial"/>
              <w:noProof/>
              <w:lang w:val="en-GB"/>
            </w:rPr>
            <w:t>(9)</w:t>
          </w:r>
          <w:r w:rsidR="00483CAB">
            <w:rPr>
              <w:rFonts w:cs="Arial"/>
            </w:rPr>
            <w:fldChar w:fldCharType="end"/>
          </w:r>
        </w:sdtContent>
      </w:sdt>
      <w:r w:rsidR="00347F54">
        <w:rPr>
          <w:rFonts w:cs="Arial"/>
        </w:rPr>
        <w:t>.</w:t>
      </w:r>
    </w:p>
    <w:p w14:paraId="1AF77717" w14:textId="5DDDAB77" w:rsidR="00F1562B" w:rsidRDefault="00F1562B" w:rsidP="00F1562B">
      <w:r>
        <w:rPr>
          <w:b/>
          <w:bCs/>
        </w:rPr>
        <w:lastRenderedPageBreak/>
        <w:t>Razred</w:t>
      </w:r>
      <w:r>
        <w:t xml:space="preserve"> je načrt, ki določa skupne značilnosti sorodnih predmetov </w:t>
      </w:r>
      <w:sdt>
        <w:sdtPr>
          <w:id w:val="1196657570"/>
          <w:citation/>
        </w:sdtPr>
        <w:sdtEndPr/>
        <w:sdtContent>
          <w:r>
            <w:fldChar w:fldCharType="begin"/>
          </w:r>
          <w:r>
            <w:rPr>
              <w:lang w:val="en-GB"/>
            </w:rPr>
            <w:instrText xml:space="preserve"> CITATION Zor20 \l 2057 </w:instrText>
          </w:r>
          <w:r>
            <w:fldChar w:fldCharType="separate"/>
          </w:r>
          <w:r w:rsidR="00F95A80">
            <w:rPr>
              <w:noProof/>
              <w:lang w:val="en-GB"/>
            </w:rPr>
            <w:t>(9)</w:t>
          </w:r>
          <w:r>
            <w:fldChar w:fldCharType="end"/>
          </w:r>
        </w:sdtContent>
      </w:sdt>
      <w:r>
        <w:t xml:space="preserve">. »V predmetnih programskih jezikih v resnici programiramo razrede. Z njimi določimo skupne značilnosti večjega števila predmetov. Ko je načrt dokončan, lahko po njem izdelamo poljubno število izvodov razreda (angl. </w:t>
      </w:r>
      <w:r w:rsidRPr="00F1562B">
        <w:rPr>
          <w:i/>
          <w:iCs/>
        </w:rPr>
        <w:t xml:space="preserve">class </w:t>
      </w:r>
      <w:proofErr w:type="spellStart"/>
      <w:r w:rsidRPr="00F1562B">
        <w:rPr>
          <w:i/>
          <w:iCs/>
        </w:rPr>
        <w:t>instances</w:t>
      </w:r>
      <w:proofErr w:type="spellEnd"/>
      <w:r>
        <w:t>) oz. predmetov.«</w:t>
      </w:r>
      <w:sdt>
        <w:sdtPr>
          <w:id w:val="-2095233841"/>
          <w:citation/>
        </w:sdtPr>
        <w:sdtEndPr/>
        <w:sdtContent>
          <w:r>
            <w:fldChar w:fldCharType="begin"/>
          </w:r>
          <w:r>
            <w:rPr>
              <w:lang w:val="en-GB"/>
            </w:rPr>
            <w:instrText xml:space="preserve">CITATION Mes \l 2057 </w:instrText>
          </w:r>
          <w:r>
            <w:fldChar w:fldCharType="separate"/>
          </w:r>
          <w:r w:rsidR="00F95A80">
            <w:rPr>
              <w:noProof/>
              <w:lang w:val="en-GB"/>
            </w:rPr>
            <w:t xml:space="preserve"> (10)</w:t>
          </w:r>
          <w:r>
            <w:fldChar w:fldCharType="end"/>
          </w:r>
        </w:sdtContent>
      </w:sdt>
    </w:p>
    <w:p w14:paraId="04E388F3" w14:textId="77777777" w:rsidR="00104EDE" w:rsidRPr="00F1562B" w:rsidRDefault="00104EDE" w:rsidP="00F1562B"/>
    <w:p w14:paraId="506E4E43" w14:textId="6283503A" w:rsidR="00DF5F33" w:rsidRDefault="00DF5F33" w:rsidP="00BF18F7">
      <w:r>
        <w:br w:type="page"/>
      </w:r>
    </w:p>
    <w:p w14:paraId="515CC6E3" w14:textId="3BC663A5" w:rsidR="007D0D37" w:rsidRDefault="00A30F08" w:rsidP="00A30F08">
      <w:pPr>
        <w:pStyle w:val="Heading1"/>
      </w:pPr>
      <w:bookmarkStart w:id="3" w:name="_Toc69244776"/>
      <w:r>
        <w:lastRenderedPageBreak/>
        <w:t>Igra Minolovec</w:t>
      </w:r>
      <w:bookmarkEnd w:id="3"/>
    </w:p>
    <w:p w14:paraId="57FD7641" w14:textId="6205E549" w:rsidR="00DF5F33" w:rsidRDefault="00BF18F7" w:rsidP="00A30F08">
      <w:pPr>
        <w:pStyle w:val="Heading2"/>
      </w:pPr>
      <w:bookmarkStart w:id="4" w:name="_Toc69244777"/>
      <w:r>
        <w:t>Načrtovanje</w:t>
      </w:r>
      <w:r w:rsidR="00BF5D11">
        <w:t xml:space="preserve"> </w:t>
      </w:r>
      <w:r>
        <w:t>naloge</w:t>
      </w:r>
      <w:bookmarkEnd w:id="4"/>
    </w:p>
    <w:p w14:paraId="0A80D44A" w14:textId="194A82E9" w:rsidR="00BF5D11" w:rsidRDefault="00BF5D11" w:rsidP="00BF5D11">
      <w:r w:rsidRPr="00CE27B2">
        <w:rPr>
          <w:b/>
          <w:bCs/>
        </w:rPr>
        <w:t>Prvotna ideja</w:t>
      </w:r>
      <w:r>
        <w:t xml:space="preserve"> za izdelavo igre Minolovec kot maturitetn</w:t>
      </w:r>
      <w:r w:rsidR="002D4174">
        <w:t>o</w:t>
      </w:r>
      <w:r>
        <w:t xml:space="preserve"> nalogo je nastala iz zanimanja za delovanje in izdelovanje iger v Javi. Zavedal sem se, da je cilj dosegljiv, primeren za pridobivanje novih znanj s področja programiranja, hkrati pa odpira tudi možnosti</w:t>
      </w:r>
      <w:r w:rsidR="00E20667">
        <w:t xml:space="preserve"> za</w:t>
      </w:r>
      <w:r>
        <w:t xml:space="preserve"> izboljševanje in dopolnjevanje v prihodnosti. Načrtovanja sem se lotil</w:t>
      </w:r>
      <w:r w:rsidR="00703E4A">
        <w:t xml:space="preserve"> z</w:t>
      </w:r>
      <w:r>
        <w:t xml:space="preserve"> dekompozicijo ideje</w:t>
      </w:r>
      <w:r w:rsidR="00A02F1C">
        <w:t>, ki jo grafično prikazuje</w:t>
      </w:r>
      <w:r w:rsidR="00873ED7">
        <w:t xml:space="preserve"> </w:t>
      </w:r>
      <w:r w:rsidR="00873ED7">
        <w:fldChar w:fldCharType="begin"/>
      </w:r>
      <w:r w:rsidR="00873ED7">
        <w:instrText xml:space="preserve"> REF  _Ref68699594 \* Lower \h  \* MERGEFORMAT </w:instrText>
      </w:r>
      <w:r w:rsidR="00873ED7">
        <w:fldChar w:fldCharType="separate"/>
      </w:r>
      <w:r w:rsidR="00F95A80">
        <w:t xml:space="preserve">slika </w:t>
      </w:r>
      <w:r w:rsidR="00F95A80">
        <w:rPr>
          <w:noProof/>
        </w:rPr>
        <w:t>1</w:t>
      </w:r>
      <w:r w:rsidR="00873ED7">
        <w:fldChar w:fldCharType="end"/>
      </w:r>
      <w:r w:rsidR="00A02F1C">
        <w:t xml:space="preserve">. </w:t>
      </w:r>
    </w:p>
    <w:p w14:paraId="7C40ABCB" w14:textId="24098FC5" w:rsidR="00DD0EC7" w:rsidRDefault="00147BA1" w:rsidP="009C5C33">
      <w:pPr>
        <w:keepNext/>
      </w:pPr>
      <w:r>
        <w:rPr>
          <w:noProof/>
          <w:lang w:eastAsia="sl-SI"/>
        </w:rPr>
        <mc:AlternateContent>
          <mc:Choice Requires="wps">
            <w:drawing>
              <wp:anchor distT="0" distB="0" distL="114300" distR="114300" simplePos="0" relativeHeight="251724800" behindDoc="0" locked="0" layoutInCell="1" allowOverlap="1" wp14:anchorId="4230D313" wp14:editId="558C6544">
                <wp:simplePos x="0" y="0"/>
                <wp:positionH relativeFrom="column">
                  <wp:posOffset>-22225</wp:posOffset>
                </wp:positionH>
                <wp:positionV relativeFrom="page">
                  <wp:posOffset>7969885</wp:posOffset>
                </wp:positionV>
                <wp:extent cx="5784850" cy="334645"/>
                <wp:effectExtent l="0" t="0" r="6350" b="8255"/>
                <wp:wrapSquare wrapText="bothSides"/>
                <wp:docPr id="25" name="Text Box 25"/>
                <wp:cNvGraphicFramePr/>
                <a:graphic xmlns:a="http://schemas.openxmlformats.org/drawingml/2006/main">
                  <a:graphicData uri="http://schemas.microsoft.com/office/word/2010/wordprocessingShape">
                    <wps:wsp>
                      <wps:cNvSpPr txBox="1"/>
                      <wps:spPr>
                        <a:xfrm>
                          <a:off x="0" y="0"/>
                          <a:ext cx="5784850" cy="334645"/>
                        </a:xfrm>
                        <a:prstGeom prst="rect">
                          <a:avLst/>
                        </a:prstGeom>
                        <a:solidFill>
                          <a:prstClr val="white"/>
                        </a:solidFill>
                        <a:ln>
                          <a:noFill/>
                        </a:ln>
                      </wps:spPr>
                      <wps:txbx>
                        <w:txbxContent>
                          <w:p w14:paraId="53E09F9E" w14:textId="2EC4BFE5" w:rsidR="0087490B" w:rsidRPr="00595CB3" w:rsidRDefault="0087490B" w:rsidP="009C5C33">
                            <w:pPr>
                              <w:pStyle w:val="Caption"/>
                              <w:rPr>
                                <w:noProof/>
                                <w:sz w:val="24"/>
                              </w:rPr>
                            </w:pPr>
                            <w:bookmarkStart w:id="5" w:name="_Ref68699594"/>
                            <w:bookmarkStart w:id="6" w:name="_Toc69244725"/>
                            <w:r>
                              <w:t xml:space="preserve">Slika </w:t>
                            </w:r>
                            <w:r w:rsidR="006A3D82">
                              <w:fldChar w:fldCharType="begin"/>
                            </w:r>
                            <w:r w:rsidR="006A3D82">
                              <w:instrText xml:space="preserve"> SEQ Slika \* ARABIC </w:instrText>
                            </w:r>
                            <w:r w:rsidR="006A3D82">
                              <w:fldChar w:fldCharType="separate"/>
                            </w:r>
                            <w:r>
                              <w:rPr>
                                <w:noProof/>
                              </w:rPr>
                              <w:t>1</w:t>
                            </w:r>
                            <w:r w:rsidR="006A3D82">
                              <w:rPr>
                                <w:noProof/>
                              </w:rPr>
                              <w:fldChar w:fldCharType="end"/>
                            </w:r>
                            <w:bookmarkEnd w:id="5"/>
                            <w:r>
                              <w:t xml:space="preserve">: </w:t>
                            </w:r>
                            <w:r w:rsidRPr="009C029F">
                              <w:t>Dekompozicija načrtovanja naloge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0D313" id="_x0000_t202" coordsize="21600,21600" o:spt="202" path="m,l,21600r21600,l21600,xe">
                <v:stroke joinstyle="miter"/>
                <v:path gradientshapeok="t" o:connecttype="rect"/>
              </v:shapetype>
              <v:shape id="Text Box 25" o:spid="_x0000_s1026" type="#_x0000_t202" style="position:absolute;left:0;text-align:left;margin-left:-1.75pt;margin-top:627.55pt;width:455.5pt;height:26.35pt;z-index:2517248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" stroked="f">
                <v:textbox style="mso-fit-shape-to-text:t" inset="0,0,0,0">
                  <w:txbxContent>
                    <w:p w14:paraId="53E09F9E" w14:textId="2EC4BFE5" w:rsidR="0087490B" w:rsidRPr="00595CB3" w:rsidRDefault="0087490B" w:rsidP="009C5C33">
                      <w:pPr>
                        <w:pStyle w:val="Caption"/>
                        <w:rPr>
                          <w:noProof/>
                          <w:sz w:val="24"/>
                        </w:rPr>
                      </w:pPr>
                      <w:bookmarkStart w:id="7" w:name="_Ref68699594"/>
                      <w:bookmarkStart w:id="8" w:name="_Toc69244725"/>
                      <w:r>
                        <w:t xml:space="preserve">Slika </w:t>
                      </w:r>
                      <w:r w:rsidR="006A3D82">
                        <w:fldChar w:fldCharType="begin"/>
                      </w:r>
                      <w:r w:rsidR="006A3D82">
                        <w:instrText xml:space="preserve"> SEQ Slika \* ARABIC </w:instrText>
                      </w:r>
                      <w:r w:rsidR="006A3D82">
                        <w:fldChar w:fldCharType="separate"/>
                      </w:r>
                      <w:r>
                        <w:rPr>
                          <w:noProof/>
                        </w:rPr>
                        <w:t>1</w:t>
                      </w:r>
                      <w:r w:rsidR="006A3D82">
                        <w:rPr>
                          <w:noProof/>
                        </w:rPr>
                        <w:fldChar w:fldCharType="end"/>
                      </w:r>
                      <w:bookmarkEnd w:id="7"/>
                      <w:r>
                        <w:t xml:space="preserve">: </w:t>
                      </w:r>
                      <w:r w:rsidRPr="009C029F">
                        <w:t>Dekompozicija načrtovanja naloge</w:t>
                      </w:r>
                      <w:bookmarkEnd w:id="8"/>
                    </w:p>
                  </w:txbxContent>
                </v:textbox>
                <w10:wrap type="square" anchory="page"/>
              </v:shape>
            </w:pict>
          </mc:Fallback>
        </mc:AlternateContent>
      </w:r>
      <w:r>
        <w:rPr>
          <w:noProof/>
          <w:lang w:eastAsia="sl-SI"/>
        </w:rPr>
        <w:drawing>
          <wp:anchor distT="0" distB="0" distL="114300" distR="114300" simplePos="0" relativeHeight="251722752" behindDoc="0" locked="0" layoutInCell="1" allowOverlap="1" wp14:anchorId="3CEA70BD" wp14:editId="2342D259">
            <wp:simplePos x="0" y="0"/>
            <wp:positionH relativeFrom="column">
              <wp:posOffset>-21736</wp:posOffset>
            </wp:positionH>
            <wp:positionV relativeFrom="page">
              <wp:posOffset>4090279</wp:posOffset>
            </wp:positionV>
            <wp:extent cx="5784850" cy="382270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r w:rsidR="00703E4A">
        <w:t xml:space="preserve">Sprva sem glavni cilj razdelil na manjša podproblema, ugotavljanja in programiranja pravil delovanja igre in programiranje grafičnega vmesnika, ki je bilo zame še nedotaknjeno področje. Pri načrtovanju sem si pomagal s programom Trello, ki je brezplačna grafična platforma za načrtovanje projektov </w:t>
      </w:r>
      <w:sdt>
        <w:sdtPr>
          <w:id w:val="756565469"/>
          <w:citation/>
        </w:sdtPr>
        <w:sdtEndPr/>
        <w:sdtContent>
          <w:r w:rsidR="00703E4A">
            <w:fldChar w:fldCharType="begin"/>
          </w:r>
          <w:r w:rsidR="00703E4A">
            <w:rPr>
              <w:lang w:val="en-GB"/>
            </w:rPr>
            <w:instrText xml:space="preserve"> CITATION Fog11 \l 2057 </w:instrText>
          </w:r>
          <w:r w:rsidR="00703E4A">
            <w:fldChar w:fldCharType="separate"/>
          </w:r>
          <w:r w:rsidR="00F95A80">
            <w:rPr>
              <w:noProof/>
              <w:lang w:val="en-GB"/>
            </w:rPr>
            <w:t>(11)</w:t>
          </w:r>
          <w:r w:rsidR="00703E4A">
            <w:fldChar w:fldCharType="end"/>
          </w:r>
        </w:sdtContent>
      </w:sdt>
      <w:r w:rsidR="00DD0EC7">
        <w:t>.</w:t>
      </w:r>
    </w:p>
    <w:p w14:paraId="6AEC856B" w14:textId="484F3013" w:rsidR="00703E4A" w:rsidRDefault="00DD0EC7" w:rsidP="00DD0EC7">
      <w:pPr>
        <w:spacing w:before="0" w:after="160" w:line="259" w:lineRule="auto"/>
        <w:jc w:val="left"/>
      </w:pPr>
      <w:r>
        <w:br w:type="page"/>
      </w:r>
    </w:p>
    <w:p w14:paraId="7569FA5C" w14:textId="66B0E8FA" w:rsidR="00703E4A" w:rsidRDefault="00703E4A" w:rsidP="00703E4A">
      <w:r w:rsidRPr="00703E4A">
        <w:rPr>
          <w:b/>
          <w:bCs/>
        </w:rPr>
        <w:lastRenderedPageBreak/>
        <w:t xml:space="preserve">Pravila delovanja igre </w:t>
      </w:r>
      <w:r>
        <w:t xml:space="preserve">sem dodatno razdelil na </w:t>
      </w:r>
      <w:r w:rsidR="00DD0EC7">
        <w:t>generiranje naključnega minskega polja določene velikosti in na pogoj za konstantno preverjanje stanja igre, torej ali je igralec zmagal ali izgubil. Pri Minolovcu je potrebno preverjati ali je igralec:</w:t>
      </w:r>
    </w:p>
    <w:p w14:paraId="2BE69D02" w14:textId="577E64A5" w:rsidR="00DD0EC7" w:rsidRDefault="00DD0EC7" w:rsidP="00DD0EC7">
      <w:pPr>
        <w:pStyle w:val="ListParagraph"/>
        <w:numPr>
          <w:ilvl w:val="0"/>
          <w:numId w:val="12"/>
        </w:numPr>
      </w:pPr>
      <w:r>
        <w:t>kliknil na polje pod katerim se nahaja bomba</w:t>
      </w:r>
      <w:r w:rsidR="00FC1C8D">
        <w:t xml:space="preserve"> in ga s tem odpre</w:t>
      </w:r>
      <w:r>
        <w:t>,</w:t>
      </w:r>
    </w:p>
    <w:p w14:paraId="289D3931" w14:textId="41E7F2AF" w:rsidR="00DD0EC7" w:rsidRDefault="00DD0EC7" w:rsidP="00DD0EC7">
      <w:pPr>
        <w:pStyle w:val="ListParagraph"/>
        <w:numPr>
          <w:ilvl w:val="0"/>
          <w:numId w:val="12"/>
        </w:numPr>
      </w:pPr>
      <w:r>
        <w:t>vsa polja pod katerimi se skrivajo bombe označil z zastavico,</w:t>
      </w:r>
    </w:p>
    <w:p w14:paraId="12E2B556" w14:textId="1D684E53" w:rsidR="00DD0EC7" w:rsidRDefault="00DD0EC7" w:rsidP="00DD0EC7">
      <w:pPr>
        <w:pStyle w:val="ListParagraph"/>
        <w:numPr>
          <w:ilvl w:val="0"/>
          <w:numId w:val="12"/>
        </w:numPr>
      </w:pPr>
      <w:r>
        <w:t>kliknil na gumb za predčasno ponastavitev igre.</w:t>
      </w:r>
    </w:p>
    <w:p w14:paraId="45917DD3" w14:textId="6C1A46F3" w:rsidR="00DD0EC7" w:rsidRDefault="00DD0EC7" w:rsidP="00DD0EC7">
      <w:r>
        <w:t xml:space="preserve">V primeru, da igralec </w:t>
      </w:r>
      <w:r w:rsidR="00FC1C8D">
        <w:t>s klikom odpre polje pod katerim se nahaja bomba, igralec izgubi igro in čas igranja neha teči, prav tako pa se odprejo vsa polja, ki niso označena z zastavico. V primeru, da igralec vsa polja z bombami označi z zastavico in so vsa ostala polja odprta, igralec zmaga igro in se ustavi štetje igralnega časa. V primeru, da igralec klikne na gumb za predčasno ponastavitev igre, pa se igra v celoti ponastavi.</w:t>
      </w:r>
    </w:p>
    <w:p w14:paraId="4720CD17" w14:textId="7A8A2771" w:rsidR="00FC1C8D" w:rsidRDefault="00FC1C8D" w:rsidP="00DD0EC7">
      <w:r>
        <w:t>Ob generiranju naključnega minskega polja moramo biti pozorni, da polje ob vsaki novi igri predstavlja približno enako težavnost</w:t>
      </w:r>
      <w:r w:rsidR="006831E6">
        <w:t>,</w:t>
      </w:r>
      <w:r>
        <w:t xml:space="preserve"> torej, da polje vedno vsebuje podobno število bomb in da se generira naključno. Potrebno je biti pozoren </w:t>
      </w:r>
      <w:r w:rsidR="006831E6">
        <w:t xml:space="preserve">tudi </w:t>
      </w:r>
      <w:r>
        <w:t>na velikost igralne mreže. V svojem primeru sem izbral mrežo s 16 stolpci in 9 vrsticami.</w:t>
      </w:r>
    </w:p>
    <w:p w14:paraId="1CE6695C" w14:textId="55532F50" w:rsidR="00F15411" w:rsidRDefault="00FC1C8D" w:rsidP="003D29AF">
      <w:r>
        <w:rPr>
          <w:b/>
          <w:bCs/>
        </w:rPr>
        <w:t>Grafični vmesnik</w:t>
      </w:r>
      <w:r>
        <w:t xml:space="preserve"> </w:t>
      </w:r>
      <w:r w:rsidR="00ED396A">
        <w:t xml:space="preserve">je pomemben sestavni del končnega izdelka, saj ta predstavlja povezavo med kodo in končnim uporabnikom, v mojem primeru igralcem. Načrtovanja vmesnika sem se lotil sprva s študijem strokovne literature na to temo, kasneje pa s praktičnim preizkušanjem in učenjem na primerih. </w:t>
      </w:r>
      <w:r w:rsidR="00145A54">
        <w:t>Izdelovanje grafičnega vmesnika sem razdelil na vmesnik z navodili in glavni vmesnik, v katere</w:t>
      </w:r>
      <w:r w:rsidR="003D29AF">
        <w:t>m</w:t>
      </w:r>
      <w:r w:rsidR="00145A54">
        <w:t xml:space="preserve"> bi se igrala igra. V igralnem oknu je bilo potrebno načrtovati polje za orodno vrstico ter polje z mrežo minskega polja.</w:t>
      </w:r>
      <w:r w:rsidR="00881463">
        <w:t xml:space="preserve"> </w:t>
      </w:r>
      <w:r w:rsidR="003D29AF">
        <w:t>Ob načrtovanju izdelovanja naloge sem se prav tako lotil raziskovanja in študiranja strokovne literature ter forumov, v katerih sem iskal nasvete, kako se lotiti naloge in na kaj je potrebno biti pozoren pri izdelovanju te igre.</w:t>
      </w:r>
    </w:p>
    <w:p w14:paraId="48186BDC" w14:textId="6DC4F241" w:rsidR="003D29AF" w:rsidRDefault="00F15411" w:rsidP="00F15411">
      <w:pPr>
        <w:spacing w:before="0" w:after="160" w:line="259" w:lineRule="auto"/>
        <w:jc w:val="left"/>
      </w:pPr>
      <w:r>
        <w:br w:type="page"/>
      </w:r>
    </w:p>
    <w:p w14:paraId="34C44AA3" w14:textId="59B88945" w:rsidR="00B826C1" w:rsidRPr="00FC1C8D" w:rsidRDefault="00881463" w:rsidP="00B826C1">
      <w:r>
        <w:lastRenderedPageBreak/>
        <w:t>Ko sem izdelal načrt za glavni del naloge</w:t>
      </w:r>
      <w:r w:rsidR="006831E6">
        <w:t>,</w:t>
      </w:r>
      <w:r>
        <w:t xml:space="preserve"> pa je bilo potrebno narediti tudi načrt</w:t>
      </w:r>
      <w:r w:rsidR="006553EF">
        <w:t>,</w:t>
      </w:r>
      <w:r>
        <w:t xml:space="preserve"> kako izgled igre prirediti po svojem okusu, da se bo malce razlikovala od ostalih </w:t>
      </w:r>
      <w:r w:rsidR="006831E6">
        <w:t xml:space="preserve">različic </w:t>
      </w:r>
      <w:r>
        <w:t>in jim ne bo preveč podobna. V spletnem brskalniku sem p</w:t>
      </w:r>
      <w:r w:rsidR="006553EF">
        <w:t>o</w:t>
      </w:r>
      <w:r>
        <w:t>iskal</w:t>
      </w:r>
      <w:r w:rsidR="006553EF">
        <w:t xml:space="preserve"> originalno</w:t>
      </w:r>
      <w:r>
        <w:t xml:space="preserve"> izdajo igre, ki je bila še del Microsoftovega paketa iger, </w:t>
      </w:r>
      <w:r w:rsidR="006831E6">
        <w:t xml:space="preserve">te pa </w:t>
      </w:r>
      <w:r>
        <w:t>so bile del vsakega računalnika z operacijskim sistemom Windows. Ob preizkušanju njihove igre sem si sproti zapisoval, katere lastnosti so mi všeč in bi jih rad obdržal</w:t>
      </w:r>
      <w:r w:rsidR="006553EF">
        <w:t xml:space="preserve"> in</w:t>
      </w:r>
      <w:r>
        <w:t xml:space="preserve"> </w:t>
      </w:r>
      <w:r w:rsidR="00B826C1">
        <w:t xml:space="preserve">katere </w:t>
      </w:r>
      <w:r>
        <w:t xml:space="preserve">bi si želel izdelati drugače. </w:t>
      </w:r>
      <w:r w:rsidR="00B826C1">
        <w:t xml:space="preserve"> Tako sem si izdelal skico končnega izgleda</w:t>
      </w:r>
      <w:r w:rsidR="006553EF">
        <w:t xml:space="preserve"> grafičnega vmesnika</w:t>
      </w:r>
      <w:r w:rsidR="00B826C1">
        <w:t xml:space="preserve"> igre, ki </w:t>
      </w:r>
      <w:r w:rsidR="006553EF">
        <w:t>jo</w:t>
      </w:r>
      <w:r w:rsidR="00B826C1">
        <w:t xml:space="preserve"> prikazuje</w:t>
      </w:r>
      <w:r w:rsidR="00873ED7">
        <w:t xml:space="preserve"> </w:t>
      </w:r>
      <w:r w:rsidR="00873ED7">
        <w:fldChar w:fldCharType="begin"/>
      </w:r>
      <w:r w:rsidR="00873ED7">
        <w:instrText xml:space="preserve"> REF  _Ref69203003 \* Lower \h  \* MERGEFORMAT </w:instrText>
      </w:r>
      <w:r w:rsidR="00873ED7">
        <w:fldChar w:fldCharType="separate"/>
      </w:r>
      <w:r w:rsidR="00F95A80">
        <w:t xml:space="preserve">slika </w:t>
      </w:r>
      <w:r w:rsidR="00F95A80">
        <w:rPr>
          <w:noProof/>
        </w:rPr>
        <w:t>2</w:t>
      </w:r>
      <w:r w:rsidR="00873ED7">
        <w:fldChar w:fldCharType="end"/>
      </w:r>
      <w:r w:rsidR="00326B79">
        <w:t>.</w:t>
      </w:r>
    </w:p>
    <w:p w14:paraId="66D172F3" w14:textId="3939E713" w:rsidR="00B826C1" w:rsidRDefault="009C5C33" w:rsidP="00B826C1">
      <w:pPr>
        <w:keepNext/>
      </w:pPr>
      <w:r>
        <w:rPr>
          <w:noProof/>
          <w:lang w:eastAsia="sl-SI"/>
        </w:rPr>
        <mc:AlternateContent>
          <mc:Choice Requires="wps">
            <w:drawing>
              <wp:anchor distT="0" distB="0" distL="114300" distR="114300" simplePos="0" relativeHeight="251721728" behindDoc="0" locked="0" layoutInCell="1" allowOverlap="1" wp14:anchorId="7D629220" wp14:editId="3FA68DFE">
                <wp:simplePos x="0" y="0"/>
                <wp:positionH relativeFrom="column">
                  <wp:posOffset>43815</wp:posOffset>
                </wp:positionH>
                <wp:positionV relativeFrom="page">
                  <wp:posOffset>6388100</wp:posOffset>
                </wp:positionV>
                <wp:extent cx="5499100" cy="334645"/>
                <wp:effectExtent l="0" t="0" r="6350" b="8255"/>
                <wp:wrapSquare wrapText="bothSides"/>
                <wp:docPr id="24" name="Text Box 24"/>
                <wp:cNvGraphicFramePr/>
                <a:graphic xmlns:a="http://schemas.openxmlformats.org/drawingml/2006/main">
                  <a:graphicData uri="http://schemas.microsoft.com/office/word/2010/wordprocessingShape">
                    <wps:wsp>
                      <wps:cNvSpPr txBox="1"/>
                      <wps:spPr>
                        <a:xfrm>
                          <a:off x="0" y="0"/>
                          <a:ext cx="5499100" cy="334645"/>
                        </a:xfrm>
                        <a:prstGeom prst="rect">
                          <a:avLst/>
                        </a:prstGeom>
                        <a:solidFill>
                          <a:prstClr val="white"/>
                        </a:solidFill>
                        <a:ln>
                          <a:noFill/>
                        </a:ln>
                      </wps:spPr>
                      <wps:txbx>
                        <w:txbxContent>
                          <w:p w14:paraId="6DD7C568" w14:textId="2F0DAA00" w:rsidR="0087490B" w:rsidRPr="00E32744" w:rsidRDefault="0087490B" w:rsidP="009C5C33">
                            <w:pPr>
                              <w:pStyle w:val="Caption"/>
                              <w:rPr>
                                <w:noProof/>
                                <w:sz w:val="24"/>
                              </w:rPr>
                            </w:pPr>
                            <w:bookmarkStart w:id="9" w:name="_Ref69203003"/>
                            <w:bookmarkStart w:id="10" w:name="_Toc69244726"/>
                            <w:r>
                              <w:t xml:space="preserve">Slika </w:t>
                            </w:r>
                            <w:r w:rsidR="006A3D82">
                              <w:fldChar w:fldCharType="begin"/>
                            </w:r>
                            <w:r w:rsidR="006A3D82">
                              <w:instrText xml:space="preserve"> SEQ Slika \* ARABIC </w:instrText>
                            </w:r>
                            <w:r w:rsidR="006A3D82">
                              <w:fldChar w:fldCharType="separate"/>
                            </w:r>
                            <w:r>
                              <w:rPr>
                                <w:noProof/>
                              </w:rPr>
                              <w:t>2</w:t>
                            </w:r>
                            <w:r w:rsidR="006A3D82">
                              <w:rPr>
                                <w:noProof/>
                              </w:rPr>
                              <w:fldChar w:fldCharType="end"/>
                            </w:r>
                            <w:bookmarkEnd w:id="9"/>
                            <w:r>
                              <w:t>: Skica končnega izgleda grafičnega vmesnika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29220" id="Text Box 24" o:spid="_x0000_s1027" type="#_x0000_t202" style="position:absolute;left:0;text-align:left;margin-left:3.45pt;margin-top:503pt;width:433pt;height:26.35pt;z-index:2517217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" stroked="f">
                <v:textbox style="mso-fit-shape-to-text:t" inset="0,0,0,0">
                  <w:txbxContent>
                    <w:p w14:paraId="6DD7C568" w14:textId="2F0DAA00" w:rsidR="0087490B" w:rsidRPr="00E32744" w:rsidRDefault="0087490B" w:rsidP="009C5C33">
                      <w:pPr>
                        <w:pStyle w:val="Caption"/>
                        <w:rPr>
                          <w:noProof/>
                          <w:sz w:val="24"/>
                        </w:rPr>
                      </w:pPr>
                      <w:bookmarkStart w:id="11" w:name="_Ref69203003"/>
                      <w:bookmarkStart w:id="12" w:name="_Toc69244726"/>
                      <w:r>
                        <w:t xml:space="preserve">Slika </w:t>
                      </w:r>
                      <w:r w:rsidR="006A3D82">
                        <w:fldChar w:fldCharType="begin"/>
                      </w:r>
                      <w:r w:rsidR="006A3D82">
                        <w:instrText xml:space="preserve"> SEQ Slika \* ARABIC </w:instrText>
                      </w:r>
                      <w:r w:rsidR="006A3D82">
                        <w:fldChar w:fldCharType="separate"/>
                      </w:r>
                      <w:r>
                        <w:rPr>
                          <w:noProof/>
                        </w:rPr>
                        <w:t>2</w:t>
                      </w:r>
                      <w:r w:rsidR="006A3D82">
                        <w:rPr>
                          <w:noProof/>
                        </w:rPr>
                        <w:fldChar w:fldCharType="end"/>
                      </w:r>
                      <w:bookmarkEnd w:id="11"/>
                      <w:r>
                        <w:t>: Skica končnega izgleda grafičnega vmesnika</w:t>
                      </w:r>
                      <w:bookmarkEnd w:id="12"/>
                    </w:p>
                  </w:txbxContent>
                </v:textbox>
                <w10:wrap type="square" anchory="page"/>
              </v:shape>
            </w:pict>
          </mc:Fallback>
        </mc:AlternateContent>
      </w:r>
      <w:r w:rsidR="00D65F4A">
        <w:rPr>
          <w:noProof/>
          <w:lang w:eastAsia="sl-SI"/>
        </w:rPr>
        <w:drawing>
          <wp:anchor distT="0" distB="0" distL="114300" distR="114300" simplePos="0" relativeHeight="251719680" behindDoc="1" locked="0" layoutInCell="1" allowOverlap="1" wp14:anchorId="1A271135" wp14:editId="4E933453">
            <wp:simplePos x="0" y="0"/>
            <wp:positionH relativeFrom="column">
              <wp:posOffset>43815</wp:posOffset>
            </wp:positionH>
            <wp:positionV relativeFrom="page">
              <wp:posOffset>3257550</wp:posOffset>
            </wp:positionV>
            <wp:extent cx="5499100" cy="30734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99100" cy="3073400"/>
                    </a:xfrm>
                    <a:prstGeom prst="rect">
                      <a:avLst/>
                    </a:prstGeom>
                    <a:noFill/>
                    <a:ln>
                      <a:noFill/>
                    </a:ln>
                  </pic:spPr>
                </pic:pic>
              </a:graphicData>
            </a:graphic>
          </wp:anchor>
        </w:drawing>
      </w:r>
    </w:p>
    <w:p w14:paraId="299E4D83" w14:textId="77777777" w:rsidR="00CE27B2" w:rsidRDefault="00CE27B2" w:rsidP="00CE27B2">
      <w:pPr>
        <w:pStyle w:val="Heading2"/>
      </w:pPr>
      <w:r>
        <w:br w:type="page"/>
      </w:r>
      <w:bookmarkStart w:id="13" w:name="_Toc69244778"/>
      <w:r>
        <w:lastRenderedPageBreak/>
        <w:t>Programska rešitev naloge</w:t>
      </w:r>
      <w:bookmarkEnd w:id="13"/>
    </w:p>
    <w:p w14:paraId="26DC666B" w14:textId="55EE88C7" w:rsidR="00AA472B" w:rsidRPr="00CE27B2" w:rsidRDefault="00AA472B" w:rsidP="00BE3239">
      <w:r>
        <w:rPr>
          <w:noProof/>
          <w:lang w:eastAsia="sl-SI"/>
        </w:rPr>
        <mc:AlternateContent>
          <mc:Choice Requires="wps">
            <w:drawing>
              <wp:anchor distT="45720" distB="45720" distL="114300" distR="114300" simplePos="0" relativeHeight="251659264" behindDoc="0" locked="0" layoutInCell="1" allowOverlap="1" wp14:anchorId="7220A4E3" wp14:editId="1834E812">
                <wp:simplePos x="0" y="0"/>
                <wp:positionH relativeFrom="margin">
                  <wp:posOffset>-2540</wp:posOffset>
                </wp:positionH>
                <wp:positionV relativeFrom="page">
                  <wp:posOffset>3359150</wp:posOffset>
                </wp:positionV>
                <wp:extent cx="5848350" cy="10033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003300"/>
                        </a:xfrm>
                        <a:prstGeom prst="rect">
                          <a:avLst/>
                        </a:prstGeom>
                        <a:solidFill>
                          <a:srgbClr val="FFFFFF"/>
                        </a:solidFill>
                        <a:ln w="9525">
                          <a:solidFill>
                            <a:srgbClr val="000000"/>
                          </a:solidFill>
                          <a:miter lim="800000"/>
                          <a:headEnd/>
                          <a:tailEnd/>
                        </a:ln>
                      </wps:spPr>
                      <wps:txb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0A4E3" id="Text Box 2" o:spid="_x0000_s1028" type="#_x0000_t202" style="position:absolute;left:0;text-align:left;margin-left:-.2pt;margin-top:264.5pt;width:460.5pt;height:7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chKAIAAE4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">
                <v:textbo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v:textbox>
                <w10:wrap type="square" anchorx="margin" anchory="page"/>
              </v:shape>
            </w:pict>
          </mc:Fallback>
        </mc:AlternateContent>
      </w:r>
      <w:r w:rsidR="007C530F">
        <w:rPr>
          <w:noProof/>
          <w:lang w:eastAsia="sl-SI"/>
        </w:rPr>
        <mc:AlternateContent>
          <mc:Choice Requires="wps">
            <w:drawing>
              <wp:anchor distT="0" distB="0" distL="114300" distR="114300" simplePos="0" relativeHeight="251661312" behindDoc="0" locked="0" layoutInCell="1" allowOverlap="1" wp14:anchorId="4D6A5F59" wp14:editId="6D9710D3">
                <wp:simplePos x="0" y="0"/>
                <wp:positionH relativeFrom="column">
                  <wp:posOffset>-2540</wp:posOffset>
                </wp:positionH>
                <wp:positionV relativeFrom="page">
                  <wp:posOffset>4419600</wp:posOffset>
                </wp:positionV>
                <wp:extent cx="5740400" cy="33464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5740400" cy="334645"/>
                        </a:xfrm>
                        <a:prstGeom prst="rect">
                          <a:avLst/>
                        </a:prstGeom>
                        <a:solidFill>
                          <a:prstClr val="white"/>
                        </a:solidFill>
                        <a:ln>
                          <a:noFill/>
                        </a:ln>
                      </wps:spPr>
                      <wps:txbx>
                        <w:txbxContent>
                          <w:p w14:paraId="4E5E8F87" w14:textId="4AAD8945" w:rsidR="0087490B" w:rsidRPr="00AA472B" w:rsidRDefault="0087490B" w:rsidP="00AA472B">
                            <w:pPr>
                              <w:pStyle w:val="Caption"/>
                            </w:pPr>
                            <w:bookmarkStart w:id="14" w:name="_Ref68460500"/>
                            <w:bookmarkStart w:id="15" w:name="_Toc69244727"/>
                            <w:r>
                              <w:t xml:space="preserve">Slika </w:t>
                            </w:r>
                            <w:r w:rsidR="006A3D82">
                              <w:fldChar w:fldCharType="begin"/>
                            </w:r>
                            <w:r w:rsidR="006A3D82">
                              <w:instrText xml:space="preserve"> SEQ Slika \* ARABIC </w:instrText>
                            </w:r>
                            <w:r w:rsidR="006A3D82">
                              <w:fldChar w:fldCharType="separate"/>
                            </w:r>
                            <w:r>
                              <w:rPr>
                                <w:noProof/>
                              </w:rPr>
                              <w:t>3</w:t>
                            </w:r>
                            <w:r w:rsidR="006A3D82">
                              <w:rPr>
                                <w:noProof/>
                              </w:rPr>
                              <w:fldChar w:fldCharType="end"/>
                            </w:r>
                            <w:bookmarkEnd w:id="14"/>
                            <w:r>
                              <w:t>: Uvažanje programskih knjižnic</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A5F59" id="Text Box 5" o:spid="_x0000_s1029" type="#_x0000_t202" style="position:absolute;left:0;text-align:left;margin-left:-.2pt;margin-top:348pt;width:452pt;height:26.35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" stroked="f">
                <v:textbox style="mso-fit-shape-to-text:t" inset="0,0,0,0">
                  <w:txbxContent>
                    <w:p w14:paraId="4E5E8F87" w14:textId="4AAD8945" w:rsidR="0087490B" w:rsidRPr="00AA472B" w:rsidRDefault="0087490B" w:rsidP="00AA472B">
                      <w:pPr>
                        <w:pStyle w:val="Caption"/>
                      </w:pPr>
                      <w:bookmarkStart w:id="16" w:name="_Ref68460500"/>
                      <w:bookmarkStart w:id="17" w:name="_Toc69244727"/>
                      <w:r>
                        <w:t xml:space="preserve">Slika </w:t>
                      </w:r>
                      <w:r w:rsidR="006A3D82">
                        <w:fldChar w:fldCharType="begin"/>
                      </w:r>
                      <w:r w:rsidR="006A3D82">
                        <w:instrText xml:space="preserve"> SEQ Slika \* ARABIC </w:instrText>
                      </w:r>
                      <w:r w:rsidR="006A3D82">
                        <w:fldChar w:fldCharType="separate"/>
                      </w:r>
                      <w:r>
                        <w:rPr>
                          <w:noProof/>
                        </w:rPr>
                        <w:t>3</w:t>
                      </w:r>
                      <w:r w:rsidR="006A3D82">
                        <w:rPr>
                          <w:noProof/>
                        </w:rPr>
                        <w:fldChar w:fldCharType="end"/>
                      </w:r>
                      <w:bookmarkEnd w:id="16"/>
                      <w:r>
                        <w:t>: Uvažanje programskih knjižnic</w:t>
                      </w:r>
                      <w:bookmarkEnd w:id="17"/>
                    </w:p>
                  </w:txbxContent>
                </v:textbox>
                <w10:wrap type="square" anchory="page"/>
              </v:shape>
            </w:pict>
          </mc:Fallback>
        </mc:AlternateContent>
      </w:r>
      <w:r w:rsidR="00CE27B2">
        <w:t xml:space="preserve">Ko sem si ustvaril </w:t>
      </w:r>
      <w:r w:rsidR="006F37E1">
        <w:t xml:space="preserve">želeno </w:t>
      </w:r>
      <w:r w:rsidR="00CE27B2">
        <w:t>sliko</w:t>
      </w:r>
      <w:r w:rsidR="00147BA1">
        <w:t xml:space="preserve"> </w:t>
      </w:r>
      <w:r w:rsidR="006F37E1">
        <w:t xml:space="preserve">o izgledu </w:t>
      </w:r>
      <w:r w:rsidR="00CE27B2">
        <w:t xml:space="preserve"> končn</w:t>
      </w:r>
      <w:r w:rsidR="006F37E1">
        <w:t>ega</w:t>
      </w:r>
      <w:r w:rsidR="00CE27B2">
        <w:t xml:space="preserve"> izdelk</w:t>
      </w:r>
      <w:r w:rsidR="006F37E1">
        <w:t>a</w:t>
      </w:r>
      <w:r w:rsidR="00CE27B2">
        <w:t xml:space="preserve">, sem </w:t>
      </w:r>
      <w:r w:rsidR="006F37E1">
        <w:t xml:space="preserve">moral </w:t>
      </w:r>
      <w:r w:rsidR="00CE27B2">
        <w:t xml:space="preserve">ugotoviti, kako bi se zadeve lotil programsko. Sprva sem uvozil grafično knjižnico </w:t>
      </w:r>
      <w:r w:rsidR="00CE27B2" w:rsidRPr="00CE27B2">
        <w:rPr>
          <w:rFonts w:ascii="Courier New" w:hAnsi="Courier New" w:cs="Courier New"/>
        </w:rPr>
        <w:t>SWING</w:t>
      </w:r>
      <w:r w:rsidR="00147BA1">
        <w:rPr>
          <w:rFonts w:cs="Arial"/>
        </w:rPr>
        <w:t xml:space="preserve"> oziroma </w:t>
      </w:r>
      <w:r w:rsidR="00147BA1" w:rsidRPr="00147BA1">
        <w:rPr>
          <w:rFonts w:ascii="Courier New" w:hAnsi="Courier New" w:cs="Courier New"/>
        </w:rPr>
        <w:t>javax.swing.*</w:t>
      </w:r>
      <w:r w:rsidR="00CE27B2">
        <w:t xml:space="preserve">, ki je namenjena izdelavi grafičnih vmesnikov in dodajanju komponent, kot so gumbi, slike, tabele, grafi, risbe, ipd. </w:t>
      </w:r>
      <w:sdt>
        <w:sdtPr>
          <w:id w:val="-304472383"/>
          <w:citation/>
        </w:sdtPr>
        <w:sdtEndPr/>
        <w:sdtContent>
          <w:r w:rsidR="00F8109B">
            <w:fldChar w:fldCharType="begin"/>
          </w:r>
          <w:r w:rsidR="00F1562B">
            <w:rPr>
              <w:lang w:val="en-GB"/>
            </w:rPr>
            <w:instrText xml:space="preserve">CITATION Mes \l 2057 </w:instrText>
          </w:r>
          <w:r w:rsidR="00F8109B">
            <w:fldChar w:fldCharType="separate"/>
          </w:r>
          <w:r w:rsidR="00F95A80">
            <w:rPr>
              <w:noProof/>
              <w:lang w:val="en-GB"/>
            </w:rPr>
            <w:t>(10)</w:t>
          </w:r>
          <w:r w:rsidR="00F8109B">
            <w:fldChar w:fldCharType="end"/>
          </w:r>
        </w:sdtContent>
      </w:sdt>
      <w:r w:rsidR="00F8109B">
        <w:t xml:space="preserve">. </w:t>
      </w:r>
      <w:r w:rsidR="007C530F">
        <w:t>Prav tako je bilo potrebno uvoziti še ostale knjižnice</w:t>
      </w:r>
      <w:r w:rsidR="00147BA1">
        <w:t>. Knjižnica</w:t>
      </w:r>
      <w:r w:rsidR="007C530F">
        <w:t xml:space="preserve"> </w:t>
      </w:r>
      <w:r w:rsidR="007C530F" w:rsidRPr="007C530F">
        <w:rPr>
          <w:rFonts w:ascii="Courier New" w:hAnsi="Courier New" w:cs="Courier New"/>
        </w:rPr>
        <w:t>java.util.*</w:t>
      </w:r>
      <w:r w:rsidR="007C530F">
        <w:t xml:space="preserve">  mi omogoča sledenje času</w:t>
      </w:r>
      <w:sdt>
        <w:sdtPr>
          <w:id w:val="-834687645"/>
          <w:citation/>
        </w:sdtPr>
        <w:sdtEndPr/>
        <w:sdtContent>
          <w:r w:rsidR="007C530F">
            <w:fldChar w:fldCharType="begin"/>
          </w:r>
          <w:r w:rsidR="007C530F">
            <w:rPr>
              <w:lang w:val="en-GB"/>
            </w:rPr>
            <w:instrText xml:space="preserve">CITATION Ora212 \l 2057 </w:instrText>
          </w:r>
          <w:r w:rsidR="007C530F">
            <w:fldChar w:fldCharType="separate"/>
          </w:r>
          <w:r w:rsidR="00F95A80">
            <w:rPr>
              <w:noProof/>
              <w:lang w:val="en-GB"/>
            </w:rPr>
            <w:t xml:space="preserve"> (12)</w:t>
          </w:r>
          <w:r w:rsidR="007C530F">
            <w:fldChar w:fldCharType="end"/>
          </w:r>
        </w:sdtContent>
      </w:sdt>
      <w:r w:rsidR="007C530F">
        <w:t xml:space="preserve">, skupek knjižnic </w:t>
      </w:r>
      <w:r w:rsidR="007C530F" w:rsidRPr="007C530F">
        <w:rPr>
          <w:rFonts w:ascii="Courier New" w:hAnsi="Courier New" w:cs="Courier New"/>
        </w:rPr>
        <w:t>java.awt.*</w:t>
      </w:r>
      <w:r w:rsidR="00147BA1">
        <w:t xml:space="preserve"> pa</w:t>
      </w:r>
      <w:r w:rsidR="007C530F">
        <w:t xml:space="preserve"> so mi omogočile sledenje miški in nastavitve glede okna grafičnega vmesnika</w:t>
      </w:r>
      <w:sdt>
        <w:sdtPr>
          <w:id w:val="-971591031"/>
          <w:citation/>
        </w:sdtPr>
        <w:sdtEndPr/>
        <w:sdtContent>
          <w:r w:rsidR="00744F5A">
            <w:fldChar w:fldCharType="begin"/>
          </w:r>
          <w:r w:rsidR="00744F5A">
            <w:rPr>
              <w:lang w:val="en-GB"/>
            </w:rPr>
            <w:instrText xml:space="preserve"> CITATION Jav21 \l 2057 </w:instrText>
          </w:r>
          <w:r w:rsidR="00744F5A">
            <w:fldChar w:fldCharType="separate"/>
          </w:r>
          <w:r w:rsidR="00F95A80">
            <w:rPr>
              <w:noProof/>
              <w:lang w:val="en-GB"/>
            </w:rPr>
            <w:t xml:space="preserve"> (13)</w:t>
          </w:r>
          <w:r w:rsidR="00744F5A">
            <w:fldChar w:fldCharType="end"/>
          </w:r>
        </w:sdtContent>
      </w:sdt>
      <w:r w:rsidR="007C530F">
        <w:t xml:space="preserve">. Uvažanje teh knjižnic v kodi prikazuje </w:t>
      </w:r>
      <w:r w:rsidR="007C530F">
        <w:fldChar w:fldCharType="begin"/>
      </w:r>
      <w:r w:rsidR="007C530F">
        <w:instrText xml:space="preserve"> REF  _Ref68460500 \* Lower \h  \* MERGEFORMAT </w:instrText>
      </w:r>
      <w:r w:rsidR="007C530F">
        <w:fldChar w:fldCharType="separate"/>
      </w:r>
      <w:r w:rsidR="00F95A80">
        <w:t xml:space="preserve">slika </w:t>
      </w:r>
      <w:r w:rsidR="00F95A80">
        <w:rPr>
          <w:noProof/>
        </w:rPr>
        <w:t>3</w:t>
      </w:r>
      <w:r w:rsidR="007C530F">
        <w:fldChar w:fldCharType="end"/>
      </w:r>
      <w:r w:rsidR="007C530F">
        <w:t>.</w:t>
      </w:r>
    </w:p>
    <w:p w14:paraId="02DB2A0A" w14:textId="1BF57D1D" w:rsidR="00682DE7" w:rsidRDefault="00682DE7" w:rsidP="00682DE7">
      <w:pPr>
        <w:pStyle w:val="Heading3"/>
      </w:pPr>
      <w:bookmarkStart w:id="18" w:name="_Toc69244779"/>
      <w:r>
        <w:t xml:space="preserve">Glavni razred </w:t>
      </w:r>
      <w:r w:rsidRPr="00682DE7">
        <w:rPr>
          <w:rFonts w:ascii="Courier New" w:hAnsi="Courier New" w:cs="Courier New"/>
        </w:rPr>
        <w:t>Main</w:t>
      </w:r>
      <w:bookmarkEnd w:id="18"/>
    </w:p>
    <w:p w14:paraId="526BFC89" w14:textId="0673D9CC" w:rsidR="00AA472B" w:rsidRDefault="009C5C33" w:rsidP="00AA472B">
      <w:r>
        <w:rPr>
          <w:noProof/>
          <w:lang w:eastAsia="sl-SI"/>
        </w:rPr>
        <mc:AlternateContent>
          <mc:Choice Requires="wps">
            <w:drawing>
              <wp:anchor distT="0" distB="0" distL="114300" distR="114300" simplePos="0" relativeHeight="251656189" behindDoc="0" locked="0" layoutInCell="1" allowOverlap="1" wp14:anchorId="4EFB9742" wp14:editId="06A5D450">
                <wp:simplePos x="0" y="0"/>
                <wp:positionH relativeFrom="margin">
                  <wp:align>left</wp:align>
                </wp:positionH>
                <wp:positionV relativeFrom="page">
                  <wp:posOffset>9809038</wp:posOffset>
                </wp:positionV>
                <wp:extent cx="5911850" cy="2711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11850" cy="271145"/>
                        </a:xfrm>
                        <a:prstGeom prst="rect">
                          <a:avLst/>
                        </a:prstGeom>
                        <a:solidFill>
                          <a:prstClr val="white"/>
                        </a:solidFill>
                        <a:ln>
                          <a:noFill/>
                        </a:ln>
                      </wps:spPr>
                      <wps:txbx>
                        <w:txbxContent>
                          <w:p w14:paraId="184E7B51" w14:textId="349ABB16" w:rsidR="0087490B" w:rsidRPr="00250421" w:rsidRDefault="0087490B" w:rsidP="00AA472B">
                            <w:pPr>
                              <w:pStyle w:val="Caption"/>
                              <w:rPr>
                                <w:noProof/>
                                <w:sz w:val="24"/>
                              </w:rPr>
                            </w:pPr>
                            <w:bookmarkStart w:id="19" w:name="_Ref68462987"/>
                            <w:bookmarkStart w:id="20" w:name="_Toc69244728"/>
                            <w:r>
                              <w:t xml:space="preserve">Slika </w:t>
                            </w:r>
                            <w:r w:rsidR="006A3D82">
                              <w:fldChar w:fldCharType="begin"/>
                            </w:r>
                            <w:r w:rsidR="006A3D82">
                              <w:instrText xml:space="preserve"> SEQ Slika \* ARABIC </w:instrText>
                            </w:r>
                            <w:r w:rsidR="006A3D82">
                              <w:fldChar w:fldCharType="separate"/>
                            </w:r>
                            <w:r>
                              <w:rPr>
                                <w:noProof/>
                              </w:rPr>
                              <w:t>4</w:t>
                            </w:r>
                            <w:r w:rsidR="006A3D82">
                              <w:rPr>
                                <w:noProof/>
                              </w:rPr>
                              <w:fldChar w:fldCharType="end"/>
                            </w:r>
                            <w:bookmarkEnd w:id="19"/>
                            <w:r>
                              <w:t>: Razred Main in definicija niti</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B9742" id="Text Box 7" o:spid="_x0000_s1030" type="#_x0000_t202" style="position:absolute;left:0;text-align:left;margin-left:0;margin-top:772.35pt;width:465.5pt;height:21.35pt;z-index:251656189;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" stroked="f">
                <v:textbox inset="0,0,0,0">
                  <w:txbxContent>
                    <w:p w14:paraId="184E7B51" w14:textId="349ABB16" w:rsidR="0087490B" w:rsidRPr="00250421" w:rsidRDefault="0087490B" w:rsidP="00AA472B">
                      <w:pPr>
                        <w:pStyle w:val="Caption"/>
                        <w:rPr>
                          <w:noProof/>
                          <w:sz w:val="24"/>
                        </w:rPr>
                      </w:pPr>
                      <w:bookmarkStart w:id="21" w:name="_Ref68462987"/>
                      <w:bookmarkStart w:id="22" w:name="_Toc69244728"/>
                      <w:r>
                        <w:t xml:space="preserve">Slika </w:t>
                      </w:r>
                      <w:r w:rsidR="006A3D82">
                        <w:fldChar w:fldCharType="begin"/>
                      </w:r>
                      <w:r w:rsidR="006A3D82">
                        <w:instrText xml:space="preserve"> SEQ Slika \* ARABIC </w:instrText>
                      </w:r>
                      <w:r w:rsidR="006A3D82">
                        <w:fldChar w:fldCharType="separate"/>
                      </w:r>
                      <w:r>
                        <w:rPr>
                          <w:noProof/>
                        </w:rPr>
                        <w:t>4</w:t>
                      </w:r>
                      <w:r w:rsidR="006A3D82">
                        <w:rPr>
                          <w:noProof/>
                        </w:rPr>
                        <w:fldChar w:fldCharType="end"/>
                      </w:r>
                      <w:bookmarkEnd w:id="21"/>
                      <w:r>
                        <w:t>: Razred Main in definicija niti</w:t>
                      </w:r>
                      <w:bookmarkEnd w:id="22"/>
                    </w:p>
                  </w:txbxContent>
                </v:textbox>
                <w10:wrap type="square" anchorx="margin" anchory="page"/>
              </v:shape>
            </w:pict>
          </mc:Fallback>
        </mc:AlternateContent>
      </w:r>
      <w:r>
        <w:rPr>
          <w:noProof/>
          <w:lang w:eastAsia="sl-SI"/>
        </w:rPr>
        <mc:AlternateContent>
          <mc:Choice Requires="wps">
            <w:drawing>
              <wp:anchor distT="45720" distB="45720" distL="114300" distR="114300" simplePos="0" relativeHeight="251663360" behindDoc="0" locked="0" layoutInCell="1" allowOverlap="1" wp14:anchorId="2FB99AB9" wp14:editId="3C6653D9">
                <wp:simplePos x="0" y="0"/>
                <wp:positionH relativeFrom="margin">
                  <wp:posOffset>-2540</wp:posOffset>
                </wp:positionH>
                <wp:positionV relativeFrom="page">
                  <wp:posOffset>7410450</wp:posOffset>
                </wp:positionV>
                <wp:extent cx="5911850" cy="243205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432050"/>
                        </a:xfrm>
                        <a:prstGeom prst="rect">
                          <a:avLst/>
                        </a:prstGeom>
                        <a:solidFill>
                          <a:srgbClr val="FFFFFF"/>
                        </a:solidFill>
                        <a:ln w="9525">
                          <a:solidFill>
                            <a:srgbClr val="000000"/>
                          </a:solidFill>
                          <a:miter lim="800000"/>
                          <a:headEnd/>
                          <a:tailEnd/>
                        </a:ln>
                      </wps:spPr>
                      <wps:txb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proofErr w:type="spellStart"/>
                            <w:r>
                              <w:rPr>
                                <w:color w:val="0000C0"/>
                              </w:rPr>
                              <w:t>gui</w:t>
                            </w:r>
                            <w:proofErr w:type="spellEnd"/>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w:t>
                            </w:r>
                            <w:proofErr w:type="spellStart"/>
                            <w:r>
                              <w:rPr>
                                <w:color w:val="000000"/>
                              </w:rPr>
                              <w:t>Thread</w:t>
                            </w:r>
                            <w:proofErr w:type="spellEnd"/>
                            <w:r>
                              <w:rPr>
                                <w:color w:val="000000"/>
                              </w:rPr>
                              <w:t>(</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99AB9" id="_x0000_s1031" type="#_x0000_t202" style="position:absolute;left:0;text-align:left;margin-left:-.2pt;margin-top:583.5pt;width:465.5pt;height:19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">
                <v:textbo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proofErr w:type="spellStart"/>
                      <w:r>
                        <w:rPr>
                          <w:color w:val="0000C0"/>
                        </w:rPr>
                        <w:t>gui</w:t>
                      </w:r>
                      <w:proofErr w:type="spellEnd"/>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w:t>
                      </w:r>
                      <w:proofErr w:type="spellStart"/>
                      <w:r>
                        <w:rPr>
                          <w:color w:val="000000"/>
                        </w:rPr>
                        <w:t>Thread</w:t>
                      </w:r>
                      <w:proofErr w:type="spellEnd"/>
                      <w:r>
                        <w:rPr>
                          <w:color w:val="000000"/>
                        </w:rPr>
                        <w:t>(</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v:textbox>
                <w10:wrap type="square" anchorx="margin" anchory="page"/>
              </v:shape>
            </w:pict>
          </mc:Fallback>
        </mc:AlternateContent>
      </w:r>
      <w:r w:rsidR="00AA472B">
        <w:t>Poleg uvažanja knjižnic je bilo potrebno napisati glavni razred, ki vsebuje metodo ter nit, ki bo pognala celoten program. Koda glavnega razreda aplikacije je dostopna v prilogi 1</w:t>
      </w:r>
      <w:r w:rsidR="00BE3239">
        <w:t xml:space="preserve">. Glavni razred </w:t>
      </w:r>
      <w:r w:rsidR="00BE3239" w:rsidRPr="00682DE7">
        <w:rPr>
          <w:rFonts w:ascii="Courier New" w:hAnsi="Courier New" w:cs="Courier New"/>
        </w:rPr>
        <w:t>Main</w:t>
      </w:r>
      <w:r w:rsidR="00BE3239">
        <w:t xml:space="preserve"> vsebuje vmesnik </w:t>
      </w:r>
      <w:r w:rsidR="00BE3239" w:rsidRPr="00682DE7">
        <w:rPr>
          <w:rFonts w:ascii="Courier New" w:hAnsi="Courier New" w:cs="Courier New"/>
        </w:rPr>
        <w:t>Runnable</w:t>
      </w:r>
      <w:r w:rsidR="00BE3239">
        <w:t xml:space="preserve">, ki nam omogoča, da iz tega razreda ustvarimo nit (angl. </w:t>
      </w:r>
      <w:proofErr w:type="spellStart"/>
      <w:r w:rsidR="00BE3239" w:rsidRPr="00F1562B">
        <w:rPr>
          <w:i/>
          <w:iCs/>
        </w:rPr>
        <w:t>Thread</w:t>
      </w:r>
      <w:proofErr w:type="spellEnd"/>
      <w:r w:rsidR="00BE3239">
        <w:t>), ki je samostojen preprost proces, ki se odvija hkrati z ostalimi nitmi znotraj programa</w:t>
      </w:r>
      <w:sdt>
        <w:sdtPr>
          <w:id w:val="1692258516"/>
          <w:citation/>
        </w:sdtPr>
        <w:sdtEndPr/>
        <w:sdtContent>
          <w:r w:rsidR="00256CF4">
            <w:fldChar w:fldCharType="begin"/>
          </w:r>
          <w:r w:rsidR="00256CF4">
            <w:rPr>
              <w:lang w:val="en-GB"/>
            </w:rPr>
            <w:instrText xml:space="preserve"> CITATION Dav05 \l 2057 </w:instrText>
          </w:r>
          <w:r w:rsidR="00256CF4">
            <w:fldChar w:fldCharType="separate"/>
          </w:r>
          <w:r w:rsidR="00F95A80">
            <w:rPr>
              <w:noProof/>
              <w:lang w:val="en-GB"/>
            </w:rPr>
            <w:t xml:space="preserve"> (14)</w:t>
          </w:r>
          <w:r w:rsidR="00256CF4">
            <w:fldChar w:fldCharType="end"/>
          </w:r>
        </w:sdtContent>
      </w:sdt>
      <w:r w:rsidR="00BE3239">
        <w:t xml:space="preserve">. S kodo, ki </w:t>
      </w:r>
      <w:r w:rsidR="006F37E1">
        <w:t xml:space="preserve">jo </w:t>
      </w:r>
      <w:r w:rsidR="00BE3239">
        <w:t xml:space="preserve">prikazuje </w:t>
      </w:r>
      <w:r w:rsidR="00BE3239">
        <w:fldChar w:fldCharType="begin"/>
      </w:r>
      <w:r w:rsidR="00BE3239">
        <w:instrText xml:space="preserve"> REF  _Ref68462987 \* Lower \h  \* MERGEFORMAT </w:instrText>
      </w:r>
      <w:r w:rsidR="00BE3239">
        <w:fldChar w:fldCharType="separate"/>
      </w:r>
      <w:r w:rsidR="00F95A80">
        <w:t xml:space="preserve">slika </w:t>
      </w:r>
      <w:r w:rsidR="00F95A80">
        <w:rPr>
          <w:noProof/>
        </w:rPr>
        <w:t>4</w:t>
      </w:r>
      <w:r w:rsidR="00BE3239">
        <w:fldChar w:fldCharType="end"/>
      </w:r>
      <w:r w:rsidR="00BE3239">
        <w:t xml:space="preserve">, ustvarimo novo nit, ki jo poženemo z ukazom </w:t>
      </w:r>
      <w:r w:rsidR="00BE3239" w:rsidRPr="00BE3239">
        <w:rPr>
          <w:rFonts w:ascii="Courier New" w:hAnsi="Courier New" w:cs="Courier New"/>
        </w:rPr>
        <w:t>.start()</w:t>
      </w:r>
      <w:r w:rsidR="00BE3239">
        <w:t xml:space="preserve">. Ob tem se izvede vse, kar je definirano v metodi </w:t>
      </w:r>
      <w:r w:rsidR="00BE3239" w:rsidRPr="00BE3239">
        <w:rPr>
          <w:rFonts w:ascii="Courier New" w:hAnsi="Courier New" w:cs="Courier New"/>
        </w:rPr>
        <w:t>run()</w:t>
      </w:r>
      <w:r w:rsidR="00BE3239">
        <w:t xml:space="preserve">. Hkrati smo </w:t>
      </w:r>
      <w:r w:rsidR="00105A11">
        <w:t>v glavnem razredu ustvarili tudi po eno instanco vsakega izmed razredov, ki vsebujeta kodo za grafična vmesnika.</w:t>
      </w:r>
    </w:p>
    <w:p w14:paraId="32C5F131" w14:textId="2EF60D4E" w:rsidR="00483CAB" w:rsidRDefault="00606E93" w:rsidP="00AA472B">
      <w:pPr>
        <w:rPr>
          <w:rFonts w:cs="Arial"/>
        </w:rPr>
      </w:pPr>
      <w:r>
        <w:rPr>
          <w:noProof/>
          <w:lang w:eastAsia="sl-SI"/>
        </w:rPr>
        <w:lastRenderedPageBreak/>
        <mc:AlternateContent>
          <mc:Choice Requires="wps">
            <w:drawing>
              <wp:anchor distT="0" distB="0" distL="114300" distR="114300" simplePos="0" relativeHeight="251669504" behindDoc="0" locked="0" layoutInCell="1" allowOverlap="1" wp14:anchorId="5C60DDBB" wp14:editId="4710E11D">
                <wp:simplePos x="0" y="0"/>
                <wp:positionH relativeFrom="margin">
                  <wp:posOffset>-635</wp:posOffset>
                </wp:positionH>
                <wp:positionV relativeFrom="page">
                  <wp:posOffset>4946650</wp:posOffset>
                </wp:positionV>
                <wp:extent cx="5740400" cy="344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40400" cy="344805"/>
                        </a:xfrm>
                        <a:prstGeom prst="rect">
                          <a:avLst/>
                        </a:prstGeom>
                        <a:solidFill>
                          <a:prstClr val="white"/>
                        </a:solidFill>
                        <a:ln>
                          <a:noFill/>
                        </a:ln>
                      </wps:spPr>
                      <wps:txbx>
                        <w:txbxContent>
                          <w:p w14:paraId="3A079397" w14:textId="7B4C887A" w:rsidR="0087490B" w:rsidRPr="004801D2" w:rsidRDefault="0087490B" w:rsidP="00D532E3">
                            <w:pPr>
                              <w:pStyle w:val="Caption"/>
                              <w:rPr>
                                <w:rFonts w:cs="Arial"/>
                                <w:noProof/>
                                <w:sz w:val="24"/>
                              </w:rPr>
                            </w:pPr>
                            <w:bookmarkStart w:id="23" w:name="_Ref68515890"/>
                            <w:bookmarkStart w:id="24" w:name="_Toc69244729"/>
                            <w:r>
                              <w:t xml:space="preserve">Slika </w:t>
                            </w:r>
                            <w:r w:rsidR="006A3D82">
                              <w:fldChar w:fldCharType="begin"/>
                            </w:r>
                            <w:r w:rsidR="006A3D82">
                              <w:instrText xml:space="preserve"> SEQ Slika \* ARABIC </w:instrText>
                            </w:r>
                            <w:r w:rsidR="006A3D82">
                              <w:fldChar w:fldCharType="separate"/>
                            </w:r>
                            <w:r>
                              <w:rPr>
                                <w:noProof/>
                              </w:rPr>
                              <w:t>5</w:t>
                            </w:r>
                            <w:r w:rsidR="006A3D82">
                              <w:rPr>
                                <w:noProof/>
                              </w:rPr>
                              <w:fldChar w:fldCharType="end"/>
                            </w:r>
                            <w:bookmarkEnd w:id="23"/>
                            <w:r>
                              <w:t xml:space="preserve">: Metoda </w:t>
                            </w:r>
                            <w:r w:rsidRPr="00D532E3">
                              <w:rPr>
                                <w:rFonts w:ascii="Courier New" w:hAnsi="Courier New" w:cs="Courier New"/>
                              </w:rPr>
                              <w:t>run()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0DDBB" id="Text Box 9" o:spid="_x0000_s1032" type="#_x0000_t202" style="position:absolute;left:0;text-align:left;margin-left:-.05pt;margin-top:389.5pt;width:452pt;height:27.15pt;z-index:2516695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" stroked="f">
                <v:textbox style="mso-fit-shape-to-text:t" inset="0,0,0,0">
                  <w:txbxContent>
                    <w:p w14:paraId="3A079397" w14:textId="7B4C887A" w:rsidR="0087490B" w:rsidRPr="004801D2" w:rsidRDefault="0087490B" w:rsidP="00D532E3">
                      <w:pPr>
                        <w:pStyle w:val="Caption"/>
                        <w:rPr>
                          <w:rFonts w:cs="Arial"/>
                          <w:noProof/>
                          <w:sz w:val="24"/>
                        </w:rPr>
                      </w:pPr>
                      <w:bookmarkStart w:id="25" w:name="_Ref68515890"/>
                      <w:bookmarkStart w:id="26" w:name="_Toc69244729"/>
                      <w:r>
                        <w:t xml:space="preserve">Slika </w:t>
                      </w:r>
                      <w:r w:rsidR="006A3D82">
                        <w:fldChar w:fldCharType="begin"/>
                      </w:r>
                      <w:r w:rsidR="006A3D82">
                        <w:instrText xml:space="preserve"> SEQ Slika \* ARABIC </w:instrText>
                      </w:r>
                      <w:r w:rsidR="006A3D82">
                        <w:fldChar w:fldCharType="separate"/>
                      </w:r>
                      <w:r>
                        <w:rPr>
                          <w:noProof/>
                        </w:rPr>
                        <w:t>5</w:t>
                      </w:r>
                      <w:r w:rsidR="006A3D82">
                        <w:rPr>
                          <w:noProof/>
                        </w:rPr>
                        <w:fldChar w:fldCharType="end"/>
                      </w:r>
                      <w:bookmarkEnd w:id="25"/>
                      <w:r>
                        <w:t xml:space="preserve">: Metoda </w:t>
                      </w:r>
                      <w:r w:rsidRPr="00D532E3">
                        <w:rPr>
                          <w:rFonts w:ascii="Courier New" w:hAnsi="Courier New" w:cs="Courier New"/>
                        </w:rPr>
                        <w:t>run()</w:t>
                      </w:r>
                      <w:bookmarkEnd w:id="26"/>
                    </w:p>
                  </w:txbxContent>
                </v:textbox>
                <w10:wrap type="square" anchorx="margin" anchory="page"/>
              </v:shape>
            </w:pict>
          </mc:Fallback>
        </mc:AlternateContent>
      </w:r>
      <w:r w:rsidRPr="00483CAB">
        <w:rPr>
          <w:rFonts w:cs="Arial"/>
          <w:noProof/>
          <w:lang w:eastAsia="sl-SI"/>
        </w:rPr>
        <mc:AlternateContent>
          <mc:Choice Requires="wps">
            <w:drawing>
              <wp:anchor distT="45720" distB="45720" distL="114300" distR="114300" simplePos="0" relativeHeight="251667456" behindDoc="0" locked="0" layoutInCell="1" allowOverlap="1" wp14:anchorId="1B1CE4F5" wp14:editId="4307EEC3">
                <wp:simplePos x="0" y="0"/>
                <wp:positionH relativeFrom="margin">
                  <wp:posOffset>5715</wp:posOffset>
                </wp:positionH>
                <wp:positionV relativeFrom="page">
                  <wp:posOffset>2660650</wp:posOffset>
                </wp:positionV>
                <wp:extent cx="5740400" cy="226060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60600"/>
                        </a:xfrm>
                        <a:prstGeom prst="rect">
                          <a:avLst/>
                        </a:prstGeom>
                        <a:solidFill>
                          <a:srgbClr val="FFFFFF"/>
                        </a:solidFill>
                        <a:ln w="9525">
                          <a:solidFill>
                            <a:srgbClr val="000000"/>
                          </a:solidFill>
                          <a:miter lim="800000"/>
                          <a:headEnd/>
                          <a:tailEnd/>
                        </a:ln>
                      </wps:spPr>
                      <wps:txb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CE4F5" id="_x0000_s1033" type="#_x0000_t202" style="position:absolute;left:0;text-align:left;margin-left:.45pt;margin-top:209.5pt;width:452pt;height:17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">
                <v:textbo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v:textbox>
                <w10:wrap type="square" anchorx="margin" anchory="page"/>
              </v:shape>
            </w:pict>
          </mc:Fallback>
        </mc:AlternateContent>
      </w:r>
      <w:r w:rsidR="00665C26">
        <w:t xml:space="preserve">S klicem metode </w:t>
      </w:r>
      <w:r w:rsidR="00665C26">
        <w:rPr>
          <w:rFonts w:ascii="Courier New" w:hAnsi="Courier New" w:cs="Courier New"/>
        </w:rPr>
        <w:t>run()</w:t>
      </w:r>
      <w:r w:rsidR="00665C26">
        <w:rPr>
          <w:rFonts w:cs="Arial"/>
        </w:rPr>
        <w:t xml:space="preserve"> se začne izvajati neskončna zanka, ki konstantno posodablja predvajano sliko na zaslonu</w:t>
      </w:r>
      <w:r w:rsidR="00483CAB">
        <w:rPr>
          <w:rFonts w:cs="Arial"/>
        </w:rPr>
        <w:t xml:space="preserve">, s </w:t>
      </w:r>
      <w:r w:rsidR="006F37E1">
        <w:rPr>
          <w:rFonts w:cs="Arial"/>
        </w:rPr>
        <w:t xml:space="preserve">čimer </w:t>
      </w:r>
      <w:r w:rsidR="00483CAB">
        <w:rPr>
          <w:rFonts w:cs="Arial"/>
        </w:rPr>
        <w:t>dosežemo spreminjanje igralne plošče s časom ter ob vsakem kliku. Prav tako je naloga neskončne zanke nenehno preverjanje stanja igre, torej zmage ali poraza. Skrbi tudi, da se okno z informacijami odpre</w:t>
      </w:r>
      <w:r w:rsidR="00F2344A">
        <w:rPr>
          <w:rFonts w:cs="Arial"/>
        </w:rPr>
        <w:t>, ko kliknemo na gumb z vprašajem.</w:t>
      </w:r>
      <w:r>
        <w:rPr>
          <w:rFonts w:cs="Arial"/>
        </w:rPr>
        <w:t xml:space="preserve"> Metodo </w:t>
      </w:r>
      <w:r w:rsidRPr="005D04B1">
        <w:rPr>
          <w:rFonts w:ascii="Courier New" w:hAnsi="Courier New" w:cs="Courier New"/>
        </w:rPr>
        <w:t>run()</w:t>
      </w:r>
      <w:r>
        <w:rPr>
          <w:rFonts w:cs="Arial"/>
        </w:rPr>
        <w:t xml:space="preserve"> in neskončno zanko s pogojnimi stavki za preverjanje prikazuje </w:t>
      </w:r>
      <w:r>
        <w:rPr>
          <w:rFonts w:cs="Arial"/>
        </w:rPr>
        <w:fldChar w:fldCharType="begin"/>
      </w:r>
      <w:r>
        <w:rPr>
          <w:rFonts w:cs="Arial"/>
        </w:rPr>
        <w:instrText xml:space="preserve"> REF  _Ref68515890 \* Lower \h  \* MERGEFORMAT </w:instrText>
      </w:r>
      <w:r>
        <w:rPr>
          <w:rFonts w:cs="Arial"/>
        </w:rPr>
      </w:r>
      <w:r>
        <w:rPr>
          <w:rFonts w:cs="Arial"/>
        </w:rPr>
        <w:fldChar w:fldCharType="separate"/>
      </w:r>
      <w:r w:rsidR="00F95A80">
        <w:t xml:space="preserve">slika </w:t>
      </w:r>
      <w:r w:rsidR="00F95A80">
        <w:rPr>
          <w:noProof/>
        </w:rPr>
        <w:t>5</w:t>
      </w:r>
      <w:r>
        <w:rPr>
          <w:rFonts w:cs="Arial"/>
        </w:rPr>
        <w:fldChar w:fldCharType="end"/>
      </w:r>
      <w:r>
        <w:rPr>
          <w:rFonts w:cs="Arial"/>
        </w:rPr>
        <w:t>.</w:t>
      </w:r>
    </w:p>
    <w:p w14:paraId="6FB4FBBA" w14:textId="0D2A11B3" w:rsidR="00682DE7" w:rsidRDefault="00682DE7">
      <w:pPr>
        <w:spacing w:before="0" w:after="160" w:line="259" w:lineRule="auto"/>
        <w:jc w:val="left"/>
        <w:rPr>
          <w:rFonts w:cs="Arial"/>
        </w:rPr>
      </w:pPr>
      <w:r>
        <w:rPr>
          <w:rFonts w:cs="Arial"/>
        </w:rPr>
        <w:br w:type="page"/>
      </w:r>
    </w:p>
    <w:p w14:paraId="21F5AEB6" w14:textId="5AB34306" w:rsidR="00682DE7" w:rsidRDefault="00682DE7" w:rsidP="00682DE7">
      <w:pPr>
        <w:pStyle w:val="Heading3"/>
      </w:pPr>
      <w:bookmarkStart w:id="27" w:name="_Toc69244780"/>
      <w:r>
        <w:lastRenderedPageBreak/>
        <w:t xml:space="preserve">Razred </w:t>
      </w:r>
      <w:r w:rsidRPr="00682DE7">
        <w:rPr>
          <w:rFonts w:ascii="Courier New" w:hAnsi="Courier New" w:cs="Courier New"/>
        </w:rPr>
        <w:t>Gui</w:t>
      </w:r>
      <w:r>
        <w:rPr>
          <w:rFonts w:cs="Arial"/>
        </w:rPr>
        <w:t xml:space="preserve"> in njegovi podrazredi ter podprogrami</w:t>
      </w:r>
      <w:bookmarkEnd w:id="27"/>
    </w:p>
    <w:p w14:paraId="47E59A53" w14:textId="0FB620A7" w:rsidR="00682DE7" w:rsidRPr="00682DE7" w:rsidRDefault="00D86907" w:rsidP="00682DE7">
      <w:pPr>
        <w:rPr>
          <w:rFonts w:cs="Arial"/>
        </w:rPr>
      </w:pPr>
      <w:r>
        <w:rPr>
          <w:noProof/>
          <w:lang w:eastAsia="sl-SI"/>
        </w:rPr>
        <mc:AlternateContent>
          <mc:Choice Requires="wps">
            <w:drawing>
              <wp:anchor distT="45720" distB="45720" distL="114300" distR="114300" simplePos="0" relativeHeight="251694080" behindDoc="0" locked="0" layoutInCell="1" allowOverlap="1" wp14:anchorId="74A63AE2" wp14:editId="4D2D7915">
                <wp:simplePos x="0" y="0"/>
                <wp:positionH relativeFrom="margin">
                  <wp:posOffset>-2540</wp:posOffset>
                </wp:positionH>
                <wp:positionV relativeFrom="page">
                  <wp:posOffset>3314700</wp:posOffset>
                </wp:positionV>
                <wp:extent cx="5828030" cy="2178050"/>
                <wp:effectExtent l="0" t="0" r="2032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178050"/>
                        </a:xfrm>
                        <a:prstGeom prst="rect">
                          <a:avLst/>
                        </a:prstGeom>
                        <a:solidFill>
                          <a:srgbClr val="FFFFFF"/>
                        </a:solidFill>
                        <a:ln w="9525">
                          <a:solidFill>
                            <a:srgbClr val="000000"/>
                          </a:solidFill>
                          <a:miter lim="800000"/>
                          <a:headEnd/>
                          <a:tailEnd/>
                        </a:ln>
                      </wps:spPr>
                      <wps:txb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63AE2" id="_x0000_s1034" type="#_x0000_t202" style="position:absolute;left:0;text-align:left;margin-left:-.2pt;margin-top:261pt;width:458.9pt;height:17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">
                <v:textbo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73600" behindDoc="0" locked="0" layoutInCell="1" allowOverlap="1" wp14:anchorId="1D15A4A1" wp14:editId="2170D586">
                <wp:simplePos x="0" y="0"/>
                <wp:positionH relativeFrom="margin">
                  <wp:posOffset>-2540</wp:posOffset>
                </wp:positionH>
                <wp:positionV relativeFrom="page">
                  <wp:posOffset>5473700</wp:posOffset>
                </wp:positionV>
                <wp:extent cx="5827395" cy="334645"/>
                <wp:effectExtent l="0" t="0" r="1905" b="8255"/>
                <wp:wrapSquare wrapText="bothSides"/>
                <wp:docPr id="11" name="Text Box 11"/>
                <wp:cNvGraphicFramePr/>
                <a:graphic xmlns:a="http://schemas.openxmlformats.org/drawingml/2006/main">
                  <a:graphicData uri="http://schemas.microsoft.com/office/word/2010/wordprocessingShape">
                    <wps:wsp>
                      <wps:cNvSpPr txBox="1"/>
                      <wps:spPr>
                        <a:xfrm>
                          <a:off x="0" y="0"/>
                          <a:ext cx="5827395" cy="334645"/>
                        </a:xfrm>
                        <a:prstGeom prst="rect">
                          <a:avLst/>
                        </a:prstGeom>
                        <a:solidFill>
                          <a:prstClr val="white"/>
                        </a:solidFill>
                        <a:ln>
                          <a:noFill/>
                        </a:ln>
                      </wps:spPr>
                      <wps:txbx>
                        <w:txbxContent>
                          <w:p w14:paraId="33B438D0" w14:textId="2BBF1F8E" w:rsidR="0087490B" w:rsidRPr="00D83408" w:rsidRDefault="0087490B" w:rsidP="00D83408">
                            <w:pPr>
                              <w:pStyle w:val="Caption"/>
                            </w:pPr>
                            <w:bookmarkStart w:id="28" w:name="_Ref68517898"/>
                            <w:bookmarkStart w:id="29" w:name="_Toc69244730"/>
                            <w:r>
                              <w:t xml:space="preserve">Slika </w:t>
                            </w:r>
                            <w:r w:rsidR="006A3D82">
                              <w:fldChar w:fldCharType="begin"/>
                            </w:r>
                            <w:r w:rsidR="006A3D82">
                              <w:instrText xml:space="preserve"> SEQ Slika \* ARABIC </w:instrText>
                            </w:r>
                            <w:r w:rsidR="006A3D82">
                              <w:fldChar w:fldCharType="separate"/>
                            </w:r>
                            <w:r>
                              <w:rPr>
                                <w:noProof/>
                              </w:rPr>
                              <w:t>6</w:t>
                            </w:r>
                            <w:r w:rsidR="006A3D82">
                              <w:rPr>
                                <w:noProof/>
                              </w:rPr>
                              <w:fldChar w:fldCharType="end"/>
                            </w:r>
                            <w:bookmarkEnd w:id="28"/>
                            <w:r>
                              <w:t>: Glavne spremenljivke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15A4A1" id="Text Box 11" o:spid="_x0000_s1035" type="#_x0000_t202" style="position:absolute;left:0;text-align:left;margin-left:-.2pt;margin-top:431pt;width:458.85pt;height:26.35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" stroked="f">
                <v:textbox style="mso-fit-shape-to-text:t" inset="0,0,0,0">
                  <w:txbxContent>
                    <w:p w14:paraId="33B438D0" w14:textId="2BBF1F8E" w:rsidR="0087490B" w:rsidRPr="00D83408" w:rsidRDefault="0087490B" w:rsidP="00D83408">
                      <w:pPr>
                        <w:pStyle w:val="Caption"/>
                      </w:pPr>
                      <w:bookmarkStart w:id="30" w:name="_Ref68517898"/>
                      <w:bookmarkStart w:id="31" w:name="_Toc69244730"/>
                      <w:r>
                        <w:t xml:space="preserve">Slika </w:t>
                      </w:r>
                      <w:r w:rsidR="006A3D82">
                        <w:fldChar w:fldCharType="begin"/>
                      </w:r>
                      <w:r w:rsidR="006A3D82">
                        <w:instrText xml:space="preserve"> SEQ Slika \* ARABIC </w:instrText>
                      </w:r>
                      <w:r w:rsidR="006A3D82">
                        <w:fldChar w:fldCharType="separate"/>
                      </w:r>
                      <w:r>
                        <w:rPr>
                          <w:noProof/>
                        </w:rPr>
                        <w:t>6</w:t>
                      </w:r>
                      <w:r w:rsidR="006A3D82">
                        <w:rPr>
                          <w:noProof/>
                        </w:rPr>
                        <w:fldChar w:fldCharType="end"/>
                      </w:r>
                      <w:bookmarkEnd w:id="30"/>
                      <w:r>
                        <w:t>: Glavne spremenljivke</w:t>
                      </w:r>
                      <w:bookmarkEnd w:id="31"/>
                    </w:p>
                  </w:txbxContent>
                </v:textbox>
                <w10:wrap type="square" anchorx="margin" anchory="page"/>
              </v:shape>
            </w:pict>
          </mc:Fallback>
        </mc:AlternateContent>
      </w:r>
      <w:r w:rsidR="002031F0">
        <w:rPr>
          <w:rFonts w:cs="Arial"/>
        </w:rPr>
        <w:t xml:space="preserve">Kot drugega izmed pomembnejših razredov sem definiral razred </w:t>
      </w:r>
      <w:r w:rsidR="002031F0" w:rsidRPr="002031F0">
        <w:rPr>
          <w:rFonts w:ascii="Courier New" w:hAnsi="Courier New" w:cs="Courier New"/>
        </w:rPr>
        <w:t>Gui</w:t>
      </w:r>
      <w:r w:rsidR="002031F0">
        <w:rPr>
          <w:rFonts w:cs="Arial"/>
        </w:rPr>
        <w:t>, v katerem je zapisana večina kode, ki je odgovorna za delovanje igre.</w:t>
      </w:r>
      <w:r w:rsidR="00CF006C">
        <w:rPr>
          <w:rFonts w:cs="Arial"/>
        </w:rPr>
        <w:t xml:space="preserve"> </w:t>
      </w:r>
      <w:r w:rsidR="00392A97">
        <w:rPr>
          <w:rFonts w:cs="Arial"/>
        </w:rPr>
        <w:t xml:space="preserve">Najprej sem vanj </w:t>
      </w:r>
      <w:r w:rsidR="0035632C">
        <w:rPr>
          <w:rFonts w:cs="Arial"/>
        </w:rPr>
        <w:t>zapisal</w:t>
      </w:r>
      <w:r w:rsidR="00392A97">
        <w:rPr>
          <w:rFonts w:cs="Arial"/>
        </w:rPr>
        <w:t xml:space="preserve"> glavne spremenljivke, ki definirajo velikost glavnega okna grafičnega vmesnika, </w:t>
      </w:r>
      <w:r w:rsidR="0035632C">
        <w:rPr>
          <w:rFonts w:cs="Arial"/>
        </w:rPr>
        <w:t>lokacije gumbov za informacije o igri in ponastavitev igre</w:t>
      </w:r>
      <w:r w:rsidR="00AA3721">
        <w:rPr>
          <w:rFonts w:cs="Arial"/>
        </w:rPr>
        <w:t xml:space="preserve"> ter lokacijo polij, kjer se izpisujeta čas ter število bomb, ki jih je potrebno označiti. Prav tako so med njimi spremenljivke, ki določajo stanje igre torej zmago ali poraz, in spremenljivke ki določajo odprtje okna z informacijami. Te prikazuje </w:t>
      </w:r>
      <w:r w:rsidR="00AA3721">
        <w:rPr>
          <w:rFonts w:cs="Arial"/>
        </w:rPr>
        <w:fldChar w:fldCharType="begin"/>
      </w:r>
      <w:r w:rsidR="00AA3721">
        <w:rPr>
          <w:rFonts w:cs="Arial"/>
        </w:rPr>
        <w:instrText xml:space="preserve"> REF  _Ref68517898 \* Lower \h  \* MERGEFORMAT </w:instrText>
      </w:r>
      <w:r w:rsidR="00AA3721">
        <w:rPr>
          <w:rFonts w:cs="Arial"/>
        </w:rPr>
      </w:r>
      <w:r w:rsidR="00AA3721">
        <w:rPr>
          <w:rFonts w:cs="Arial"/>
        </w:rPr>
        <w:fldChar w:fldCharType="separate"/>
      </w:r>
      <w:r w:rsidR="00F95A80">
        <w:t xml:space="preserve">slika </w:t>
      </w:r>
      <w:r w:rsidR="00F95A80">
        <w:rPr>
          <w:noProof/>
        </w:rPr>
        <w:t>6</w:t>
      </w:r>
      <w:r w:rsidR="00AA3721">
        <w:rPr>
          <w:rFonts w:cs="Arial"/>
        </w:rPr>
        <w:fldChar w:fldCharType="end"/>
      </w:r>
      <w:r w:rsidR="00AA3721">
        <w:rPr>
          <w:rFonts w:cs="Arial"/>
        </w:rPr>
        <w:t>.</w:t>
      </w:r>
      <w:r w:rsidR="00F3400F">
        <w:rPr>
          <w:rFonts w:cs="Arial"/>
        </w:rPr>
        <w:t xml:space="preserve"> </w:t>
      </w:r>
    </w:p>
    <w:p w14:paraId="3CFEA677" w14:textId="14E6EB52" w:rsidR="0070599A" w:rsidRDefault="008B5C96" w:rsidP="00815A90">
      <w:pPr>
        <w:rPr>
          <w:rFonts w:cs="Arial"/>
        </w:rPr>
      </w:pPr>
      <w:r>
        <w:t>Poleg glavnih spremenljivk je bilo potrebno definirati tudi 4 glavne tabele (angl. array), v katerih so zapisani vsi podatki o igralčevi interakciji z igralno mrežo in naključno postavljene mine. Zapis teh tabel prikazuje</w:t>
      </w:r>
      <w:r w:rsidR="003E722B">
        <w:t xml:space="preserve"> </w:t>
      </w:r>
      <w:r w:rsidR="00A400E5">
        <w:fldChar w:fldCharType="begin"/>
      </w:r>
      <w:r w:rsidR="00A400E5">
        <w:instrText xml:space="preserve"> REF  _Ref68600353 \* Lower \h  \* MERGEFORMAT </w:instrText>
      </w:r>
      <w:r w:rsidR="00A400E5">
        <w:fldChar w:fldCharType="separate"/>
      </w:r>
      <w:r w:rsidR="00F95A80">
        <w:t xml:space="preserve">slika </w:t>
      </w:r>
      <w:r w:rsidR="00F95A80">
        <w:rPr>
          <w:noProof/>
        </w:rPr>
        <w:t>7</w:t>
      </w:r>
      <w:r w:rsidR="00A400E5">
        <w:fldChar w:fldCharType="end"/>
      </w:r>
      <w:r>
        <w:t xml:space="preserve">. </w:t>
      </w:r>
      <w:r w:rsidR="009344FC">
        <w:t xml:space="preserve">Tabela </w:t>
      </w:r>
      <w:r w:rsidR="009344FC" w:rsidRPr="009344FC">
        <w:rPr>
          <w:rFonts w:ascii="Courier New" w:hAnsi="Courier New" w:cs="Courier New"/>
        </w:rPr>
        <w:t>mines</w:t>
      </w:r>
      <w:r w:rsidR="009344FC">
        <w:rPr>
          <w:rFonts w:cs="Arial"/>
        </w:rPr>
        <w:t xml:space="preserve"> je  podatkovnega tipa </w:t>
      </w:r>
      <w:r w:rsidR="009344FC" w:rsidRPr="009344FC">
        <w:rPr>
          <w:rFonts w:ascii="Courier New" w:hAnsi="Courier New" w:cs="Courier New"/>
        </w:rPr>
        <w:t>int</w:t>
      </w:r>
      <w:r w:rsidR="009344FC">
        <w:rPr>
          <w:rFonts w:cs="Arial"/>
        </w:rPr>
        <w:t xml:space="preserve"> ali integer, kar pomeni, da se vanjo shranjujejo cela števila. V njej se ob prvem kliku v igralno mrežo na vsako polje zapiše število 0 v primeru, da na tem mestu ni bombe</w:t>
      </w:r>
      <w:r w:rsidR="006F37E1">
        <w:rPr>
          <w:rFonts w:cs="Arial"/>
        </w:rPr>
        <w:t>,</w:t>
      </w:r>
      <w:r w:rsidR="009344FC">
        <w:rPr>
          <w:rFonts w:cs="Arial"/>
        </w:rPr>
        <w:t xml:space="preserve"> v nasprotnem primeru pa število 1. V tabelo </w:t>
      </w:r>
      <w:r w:rsidR="009344FC" w:rsidRPr="009344FC">
        <w:rPr>
          <w:rFonts w:ascii="Courier New" w:hAnsi="Courier New" w:cs="Courier New"/>
        </w:rPr>
        <w:t>neighbours</w:t>
      </w:r>
      <w:r w:rsidR="009344FC">
        <w:rPr>
          <w:rFonts w:cs="Arial"/>
        </w:rPr>
        <w:t xml:space="preserve"> se prav tako zapisujejo cela števila, ki nam povedo, k</w:t>
      </w:r>
      <w:r w:rsidR="00F841BB">
        <w:rPr>
          <w:rFonts w:cs="Arial"/>
        </w:rPr>
        <w:t xml:space="preserve">oliko min ima vsako polje v sosednjih 8 poljih. Tabela revealed hrani podatke tipa </w:t>
      </w:r>
      <w:r w:rsidR="00F841BB" w:rsidRPr="00F841BB">
        <w:rPr>
          <w:rFonts w:ascii="Courier New" w:hAnsi="Courier New" w:cs="Courier New"/>
        </w:rPr>
        <w:t>boolean</w:t>
      </w:r>
      <w:r w:rsidR="00F841BB">
        <w:rPr>
          <w:rFonts w:cs="Arial"/>
        </w:rPr>
        <w:t xml:space="preserve"> oziroma logične vrednosti </w:t>
      </w:r>
      <w:r w:rsidR="00F841BB" w:rsidRPr="00F841BB">
        <w:rPr>
          <w:rFonts w:ascii="Courier New" w:hAnsi="Courier New" w:cs="Courier New"/>
        </w:rPr>
        <w:t>true</w:t>
      </w:r>
      <w:r w:rsidR="00F841BB">
        <w:rPr>
          <w:rFonts w:cs="Arial"/>
        </w:rPr>
        <w:t xml:space="preserve"> ali </w:t>
      </w:r>
      <w:r w:rsidR="00F841BB" w:rsidRPr="00F841BB">
        <w:rPr>
          <w:rFonts w:ascii="Courier New" w:hAnsi="Courier New" w:cs="Courier New"/>
        </w:rPr>
        <w:t>false</w:t>
      </w:r>
      <w:r w:rsidR="00F841BB">
        <w:rPr>
          <w:rFonts w:cs="Arial"/>
        </w:rPr>
        <w:t>.</w:t>
      </w:r>
      <w:r w:rsidR="009344FC">
        <w:rPr>
          <w:rFonts w:cs="Arial"/>
        </w:rPr>
        <w:t xml:space="preserve"> </w:t>
      </w:r>
      <w:r w:rsidR="00F841BB">
        <w:rPr>
          <w:rFonts w:cs="Arial"/>
        </w:rPr>
        <w:t xml:space="preserve"> V primeru, da igralec klikn</w:t>
      </w:r>
      <w:r w:rsidR="0062382E">
        <w:rPr>
          <w:rFonts w:cs="Arial"/>
        </w:rPr>
        <w:t>e</w:t>
      </w:r>
      <w:r w:rsidR="00F841BB">
        <w:rPr>
          <w:rFonts w:cs="Arial"/>
        </w:rPr>
        <w:t xml:space="preserve"> na neko polje in se to odpre, se privzeta vrednost polja iz </w:t>
      </w:r>
      <w:r w:rsidR="00F841BB" w:rsidRPr="00F841BB">
        <w:rPr>
          <w:rFonts w:ascii="Courier New" w:hAnsi="Courier New" w:cs="Courier New"/>
        </w:rPr>
        <w:t>false</w:t>
      </w:r>
      <w:r w:rsidR="00F841BB">
        <w:rPr>
          <w:rFonts w:cs="Arial"/>
        </w:rPr>
        <w:t xml:space="preserve"> spremeni na </w:t>
      </w:r>
      <w:r w:rsidR="00F841BB" w:rsidRPr="00F841BB">
        <w:rPr>
          <w:rFonts w:ascii="Courier New" w:hAnsi="Courier New" w:cs="Courier New"/>
        </w:rPr>
        <w:t>true</w:t>
      </w:r>
      <w:r w:rsidR="00F841BB">
        <w:rPr>
          <w:rFonts w:cs="Arial"/>
        </w:rPr>
        <w:t xml:space="preserve">. Posledica tega je, da se na grafičnem vmesniku pokaže kar je skrito pod tistim poljem, na katerega je igralec kliknil. Podobno funkcijo ima tabela </w:t>
      </w:r>
      <w:r w:rsidR="00F841BB" w:rsidRPr="00F841BB">
        <w:rPr>
          <w:rFonts w:ascii="Courier New" w:hAnsi="Courier New" w:cs="Courier New"/>
        </w:rPr>
        <w:t>flagged</w:t>
      </w:r>
      <w:r w:rsidR="00F841BB">
        <w:rPr>
          <w:rFonts w:cs="Arial"/>
        </w:rPr>
        <w:t xml:space="preserve">, ki je prav tako tipa </w:t>
      </w:r>
      <w:r w:rsidR="00F841BB" w:rsidRPr="00F841BB">
        <w:rPr>
          <w:rFonts w:ascii="Courier New" w:hAnsi="Courier New" w:cs="Courier New"/>
        </w:rPr>
        <w:t>boolean</w:t>
      </w:r>
      <w:r w:rsidR="00F841BB">
        <w:rPr>
          <w:rFonts w:cs="Arial"/>
        </w:rPr>
        <w:t>, njeni podatki pa določajo, katera polja so označena z zastavico in katera ne.</w:t>
      </w:r>
    </w:p>
    <w:p w14:paraId="0EDB5FA0" w14:textId="10F03194" w:rsidR="0070599A" w:rsidRDefault="0070599A" w:rsidP="00815A90">
      <w:pPr>
        <w:rPr>
          <w:rFonts w:cs="Arial"/>
        </w:rPr>
      </w:pPr>
    </w:p>
    <w:p w14:paraId="69AAB3EF" w14:textId="54C5C85E" w:rsidR="0070599A" w:rsidRDefault="0070599A" w:rsidP="00815A90">
      <w:pPr>
        <w:rPr>
          <w:rFonts w:cs="Arial"/>
        </w:rPr>
      </w:pPr>
    </w:p>
    <w:p w14:paraId="42A4913E" w14:textId="27F06F4D" w:rsidR="0070599A" w:rsidRPr="0070599A" w:rsidRDefault="0070599A" w:rsidP="00815A90">
      <w:pPr>
        <w:rPr>
          <w:rFonts w:cs="Arial"/>
        </w:rPr>
      </w:pPr>
      <w:r>
        <w:rPr>
          <w:noProof/>
          <w:lang w:eastAsia="sl-SI"/>
        </w:rPr>
        <w:lastRenderedPageBreak/>
        <mc:AlternateContent>
          <mc:Choice Requires="wps">
            <w:drawing>
              <wp:anchor distT="0" distB="0" distL="114300" distR="114300" simplePos="0" relativeHeight="251725824" behindDoc="0" locked="0" layoutInCell="1" allowOverlap="1" wp14:anchorId="4B7C3A84" wp14:editId="740A3974">
                <wp:simplePos x="0" y="0"/>
                <wp:positionH relativeFrom="margin">
                  <wp:posOffset>-635</wp:posOffset>
                </wp:positionH>
                <wp:positionV relativeFrom="page">
                  <wp:posOffset>2965450</wp:posOffset>
                </wp:positionV>
                <wp:extent cx="5732780" cy="334645"/>
                <wp:effectExtent l="0" t="0" r="1270" b="8255"/>
                <wp:wrapSquare wrapText="bothSides"/>
                <wp:docPr id="22" name="Text Box 22"/>
                <wp:cNvGraphicFramePr/>
                <a:graphic xmlns:a="http://schemas.openxmlformats.org/drawingml/2006/main">
                  <a:graphicData uri="http://schemas.microsoft.com/office/word/2010/wordprocessingShape">
                    <wps:wsp>
                      <wps:cNvSpPr txBox="1"/>
                      <wps:spPr>
                        <a:xfrm>
                          <a:off x="0" y="0"/>
                          <a:ext cx="5732780" cy="334645"/>
                        </a:xfrm>
                        <a:prstGeom prst="rect">
                          <a:avLst/>
                        </a:prstGeom>
                        <a:solidFill>
                          <a:prstClr val="white"/>
                        </a:solidFill>
                        <a:ln>
                          <a:noFill/>
                        </a:ln>
                      </wps:spPr>
                      <wps:txbx>
                        <w:txbxContent>
                          <w:p w14:paraId="1F89FD30" w14:textId="3099A9EF" w:rsidR="0087490B" w:rsidRPr="00AE7CDD" w:rsidRDefault="0087490B" w:rsidP="00815A90">
                            <w:pPr>
                              <w:pStyle w:val="Caption"/>
                              <w:rPr>
                                <w:noProof/>
                                <w:sz w:val="24"/>
                              </w:rPr>
                            </w:pPr>
                            <w:bookmarkStart w:id="32" w:name="_Ref68600353"/>
                            <w:bookmarkStart w:id="33" w:name="_Ref68600349"/>
                            <w:bookmarkStart w:id="34" w:name="_Toc69244731"/>
                            <w:r>
                              <w:t xml:space="preserve">Slika </w:t>
                            </w:r>
                            <w:r w:rsidR="006A3D82">
                              <w:fldChar w:fldCharType="begin"/>
                            </w:r>
                            <w:r w:rsidR="006A3D82">
                              <w:instrText xml:space="preserve"> SEQ Slika \* ARABIC </w:instrText>
                            </w:r>
                            <w:r w:rsidR="006A3D82">
                              <w:fldChar w:fldCharType="separate"/>
                            </w:r>
                            <w:r>
                              <w:rPr>
                                <w:noProof/>
                              </w:rPr>
                              <w:t>7</w:t>
                            </w:r>
                            <w:r w:rsidR="006A3D82">
                              <w:rPr>
                                <w:noProof/>
                              </w:rPr>
                              <w:fldChar w:fldCharType="end"/>
                            </w:r>
                            <w:bookmarkEnd w:id="32"/>
                            <w:r>
                              <w:t>: Glavne tabele nujne za delovanje programa</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3A84" id="Text Box 22" o:spid="_x0000_s1036" type="#_x0000_t202" style="position:absolute;left:0;text-align:left;margin-left:-.05pt;margin-top:233.5pt;width:451.4pt;height:26.35pt;z-index:2517258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" stroked="f">
                <v:textbox style="mso-fit-shape-to-text:t" inset="0,0,0,0">
                  <w:txbxContent>
                    <w:p w14:paraId="1F89FD30" w14:textId="3099A9EF" w:rsidR="0087490B" w:rsidRPr="00AE7CDD" w:rsidRDefault="0087490B" w:rsidP="00815A90">
                      <w:pPr>
                        <w:pStyle w:val="Caption"/>
                        <w:rPr>
                          <w:noProof/>
                          <w:sz w:val="24"/>
                        </w:rPr>
                      </w:pPr>
                      <w:bookmarkStart w:id="35" w:name="_Ref68600353"/>
                      <w:bookmarkStart w:id="36" w:name="_Ref68600349"/>
                      <w:bookmarkStart w:id="37" w:name="_Toc69244731"/>
                      <w:r>
                        <w:t xml:space="preserve">Slika </w:t>
                      </w:r>
                      <w:r w:rsidR="006A3D82">
                        <w:fldChar w:fldCharType="begin"/>
                      </w:r>
                      <w:r w:rsidR="006A3D82">
                        <w:instrText xml:space="preserve"> SEQ Slika \* ARABIC </w:instrText>
                      </w:r>
                      <w:r w:rsidR="006A3D82">
                        <w:fldChar w:fldCharType="separate"/>
                      </w:r>
                      <w:r>
                        <w:rPr>
                          <w:noProof/>
                        </w:rPr>
                        <w:t>7</w:t>
                      </w:r>
                      <w:r w:rsidR="006A3D82">
                        <w:rPr>
                          <w:noProof/>
                        </w:rPr>
                        <w:fldChar w:fldCharType="end"/>
                      </w:r>
                      <w:bookmarkEnd w:id="35"/>
                      <w:r>
                        <w:t>: Glavne tabele nujne za delovanje programa</w:t>
                      </w:r>
                      <w:bookmarkEnd w:id="36"/>
                      <w:bookmarkEnd w:id="37"/>
                    </w:p>
                  </w:txbxContent>
                </v:textbox>
                <w10:wrap type="square" anchorx="margin" anchory="page"/>
              </v:shape>
            </w:pict>
          </mc:Fallback>
        </mc:AlternateContent>
      </w:r>
    </w:p>
    <w:p w14:paraId="021B2E35" w14:textId="090B70BC" w:rsidR="00815A90" w:rsidRPr="00815A90" w:rsidRDefault="0070599A" w:rsidP="00815A90">
      <w:pPr>
        <w:rPr>
          <w:rFonts w:cs="Arial"/>
        </w:rPr>
      </w:pPr>
      <w:r>
        <w:rPr>
          <w:noProof/>
          <w:lang w:eastAsia="sl-SI"/>
        </w:rPr>
        <mc:AlternateContent>
          <mc:Choice Requires="wps">
            <w:drawing>
              <wp:anchor distT="0" distB="0" distL="114300" distR="114300" simplePos="0" relativeHeight="251657214" behindDoc="0" locked="0" layoutInCell="1" allowOverlap="1" wp14:anchorId="6408AAE3" wp14:editId="7126C28A">
                <wp:simplePos x="0" y="0"/>
                <wp:positionH relativeFrom="margin">
                  <wp:align>right</wp:align>
                </wp:positionH>
                <wp:positionV relativeFrom="page">
                  <wp:posOffset>9438445</wp:posOffset>
                </wp:positionV>
                <wp:extent cx="5734685" cy="19621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34685" cy="196215"/>
                        </a:xfrm>
                        <a:prstGeom prst="rect">
                          <a:avLst/>
                        </a:prstGeom>
                        <a:solidFill>
                          <a:prstClr val="white"/>
                        </a:solidFill>
                        <a:ln>
                          <a:noFill/>
                        </a:ln>
                      </wps:spPr>
                      <wps:txbx>
                        <w:txbxContent>
                          <w:p w14:paraId="57E0BF05" w14:textId="1EF7BA46" w:rsidR="0087490B" w:rsidRPr="00C54BF9" w:rsidRDefault="0087490B" w:rsidP="0070599A">
                            <w:pPr>
                              <w:pStyle w:val="Caption"/>
                              <w:rPr>
                                <w:noProof/>
                                <w:sz w:val="24"/>
                              </w:rPr>
                            </w:pPr>
                            <w:bookmarkStart w:id="38" w:name="_Ref68601025"/>
                            <w:bookmarkStart w:id="39" w:name="_Toc69244732"/>
                            <w:r>
                              <w:t xml:space="preserve">Slika </w:t>
                            </w:r>
                            <w:r w:rsidR="006A3D82">
                              <w:fldChar w:fldCharType="begin"/>
                            </w:r>
                            <w:r w:rsidR="006A3D82">
                              <w:instrText xml:space="preserve"> SEQ Slika \* ARABIC </w:instrText>
                            </w:r>
                            <w:r w:rsidR="006A3D82">
                              <w:fldChar w:fldCharType="separate"/>
                            </w:r>
                            <w:r>
                              <w:rPr>
                                <w:noProof/>
                              </w:rPr>
                              <w:t>8</w:t>
                            </w:r>
                            <w:r w:rsidR="006A3D82">
                              <w:rPr>
                                <w:noProof/>
                              </w:rPr>
                              <w:fldChar w:fldCharType="end"/>
                            </w:r>
                            <w:bookmarkEnd w:id="38"/>
                            <w:r>
                              <w:t xml:space="preserve">: </w:t>
                            </w:r>
                            <w:r w:rsidRPr="00C53C59">
                              <w:t>Konstruktor razreda Gui</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8AAE3" id="Text Box 26" o:spid="_x0000_s1037" type="#_x0000_t202" style="position:absolute;left:0;text-align:left;margin-left:400.35pt;margin-top:743.2pt;width:451.55pt;height:15.45pt;z-index:251657214;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" stroked="f">
                <v:textbox inset="0,0,0,0">
                  <w:txbxContent>
                    <w:p w14:paraId="57E0BF05" w14:textId="1EF7BA46" w:rsidR="0087490B" w:rsidRPr="00C54BF9" w:rsidRDefault="0087490B" w:rsidP="0070599A">
                      <w:pPr>
                        <w:pStyle w:val="Caption"/>
                        <w:rPr>
                          <w:noProof/>
                          <w:sz w:val="24"/>
                        </w:rPr>
                      </w:pPr>
                      <w:bookmarkStart w:id="40" w:name="_Ref68601025"/>
                      <w:bookmarkStart w:id="41" w:name="_Toc69244732"/>
                      <w:r>
                        <w:t xml:space="preserve">Slika </w:t>
                      </w:r>
                      <w:r w:rsidR="006A3D82">
                        <w:fldChar w:fldCharType="begin"/>
                      </w:r>
                      <w:r w:rsidR="006A3D82">
                        <w:instrText xml:space="preserve"> SEQ Slika \* ARABIC </w:instrText>
                      </w:r>
                      <w:r w:rsidR="006A3D82">
                        <w:fldChar w:fldCharType="separate"/>
                      </w:r>
                      <w:r>
                        <w:rPr>
                          <w:noProof/>
                        </w:rPr>
                        <w:t>8</w:t>
                      </w:r>
                      <w:r w:rsidR="006A3D82">
                        <w:rPr>
                          <w:noProof/>
                        </w:rPr>
                        <w:fldChar w:fldCharType="end"/>
                      </w:r>
                      <w:bookmarkEnd w:id="40"/>
                      <w:r>
                        <w:t xml:space="preserve">: </w:t>
                      </w:r>
                      <w:r w:rsidRPr="00C53C59">
                        <w:t>Konstruktor razreda Gui</w:t>
                      </w:r>
                      <w:bookmarkEnd w:id="41"/>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58239" behindDoc="1" locked="0" layoutInCell="1" allowOverlap="1" wp14:anchorId="50C3A3B0" wp14:editId="5F8BBF6B">
                <wp:simplePos x="0" y="0"/>
                <wp:positionH relativeFrom="margin">
                  <wp:posOffset>-635</wp:posOffset>
                </wp:positionH>
                <wp:positionV relativeFrom="page">
                  <wp:posOffset>5768340</wp:posOffset>
                </wp:positionV>
                <wp:extent cx="5734685" cy="3707765"/>
                <wp:effectExtent l="0" t="0" r="18415" b="260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3707765"/>
                        </a:xfrm>
                        <a:prstGeom prst="rect">
                          <a:avLst/>
                        </a:prstGeom>
                        <a:solidFill>
                          <a:srgbClr val="FFFFFF"/>
                        </a:solidFill>
                        <a:ln w="9525">
                          <a:solidFill>
                            <a:srgbClr val="000000"/>
                          </a:solidFill>
                          <a:miter lim="800000"/>
                          <a:headEnd/>
                          <a:tailEnd/>
                        </a:ln>
                      </wps:spPr>
                      <wps:txb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proofErr w:type="spellStart"/>
                            <w:r w:rsidRPr="00815A90">
                              <w:rPr>
                                <w:color w:val="6A3E3E"/>
                                <w:sz w:val="18"/>
                                <w:szCs w:val="18"/>
                              </w:rPr>
                              <w:t>board</w:t>
                            </w:r>
                            <w:proofErr w:type="spellEnd"/>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proofErr w:type="spellStart"/>
                            <w:r w:rsidRPr="00815A90">
                              <w:rPr>
                                <w:color w:val="6A3E3E"/>
                                <w:sz w:val="18"/>
                                <w:szCs w:val="18"/>
                              </w:rPr>
                              <w:t>move</w:t>
                            </w:r>
                            <w:proofErr w:type="spellEnd"/>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proofErr w:type="spellStart"/>
                            <w:r w:rsidRPr="00815A90">
                              <w:rPr>
                                <w:color w:val="6A3E3E"/>
                                <w:sz w:val="18"/>
                                <w:szCs w:val="18"/>
                              </w:rPr>
                              <w:t>click</w:t>
                            </w:r>
                            <w:proofErr w:type="spellEnd"/>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A3B0" id="_x0000_s1038" type="#_x0000_t202" style="position:absolute;left:0;text-align:left;margin-left:-.05pt;margin-top:454.2pt;width:451.55pt;height:291.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">
                <v:textbo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proofErr w:type="spellStart"/>
                      <w:r w:rsidRPr="00815A90">
                        <w:rPr>
                          <w:color w:val="6A3E3E"/>
                          <w:sz w:val="18"/>
                          <w:szCs w:val="18"/>
                        </w:rPr>
                        <w:t>board</w:t>
                      </w:r>
                      <w:proofErr w:type="spellEnd"/>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proofErr w:type="spellStart"/>
                      <w:r w:rsidRPr="00815A90">
                        <w:rPr>
                          <w:color w:val="6A3E3E"/>
                          <w:sz w:val="18"/>
                          <w:szCs w:val="18"/>
                        </w:rPr>
                        <w:t>move</w:t>
                      </w:r>
                      <w:proofErr w:type="spellEnd"/>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proofErr w:type="spellStart"/>
                      <w:r w:rsidRPr="00815A90">
                        <w:rPr>
                          <w:color w:val="6A3E3E"/>
                          <w:sz w:val="18"/>
                          <w:szCs w:val="18"/>
                        </w:rPr>
                        <w:t>click</w:t>
                      </w:r>
                      <w:proofErr w:type="spellEnd"/>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v:textbox>
                <w10:wrap type="square" anchorx="margin" anchory="page"/>
              </v:shape>
            </w:pict>
          </mc:Fallback>
        </mc:AlternateContent>
      </w:r>
      <w:r w:rsidR="00D86907">
        <w:rPr>
          <w:noProof/>
          <w:lang w:eastAsia="sl-SI"/>
        </w:rPr>
        <mc:AlternateContent>
          <mc:Choice Requires="wps">
            <w:drawing>
              <wp:anchor distT="45720" distB="45720" distL="114300" distR="114300" simplePos="0" relativeHeight="251710464" behindDoc="0" locked="0" layoutInCell="1" allowOverlap="1" wp14:anchorId="78CBE56B" wp14:editId="069B3826">
                <wp:simplePos x="0" y="0"/>
                <wp:positionH relativeFrom="margin">
                  <wp:posOffset>5715</wp:posOffset>
                </wp:positionH>
                <wp:positionV relativeFrom="page">
                  <wp:posOffset>1079500</wp:posOffset>
                </wp:positionV>
                <wp:extent cx="5732780" cy="1836420"/>
                <wp:effectExtent l="0" t="0" r="2032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836420"/>
                        </a:xfrm>
                        <a:prstGeom prst="rect">
                          <a:avLst/>
                        </a:prstGeom>
                        <a:solidFill>
                          <a:srgbClr val="FFFFFF"/>
                        </a:solidFill>
                        <a:ln w="9525">
                          <a:solidFill>
                            <a:srgbClr val="000000"/>
                          </a:solidFill>
                          <a:miter lim="800000"/>
                          <a:headEnd/>
                          <a:tailEnd/>
                        </a:ln>
                      </wps:spPr>
                      <wps:txb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BE56B" id="_x0000_s1039" type="#_x0000_t202" style="position:absolute;left:0;text-align:left;margin-left:.45pt;margin-top:85pt;width:451.4pt;height:144.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">
                <v:textbo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v:textbox>
                <w10:wrap type="square" anchorx="margin" anchory="page"/>
              </v:shape>
            </w:pict>
          </mc:Fallback>
        </mc:AlternateContent>
      </w:r>
      <w:r w:rsidR="00F0294C">
        <w:t xml:space="preserve">Konstruktor razreda </w:t>
      </w:r>
      <w:r w:rsidR="00F0294C" w:rsidRPr="00F0294C">
        <w:rPr>
          <w:rFonts w:ascii="Courier New" w:hAnsi="Courier New" w:cs="Courier New"/>
        </w:rPr>
        <w:t>Gui</w:t>
      </w:r>
      <w:r w:rsidR="00F0294C">
        <w:t>, ki ga prikazuje</w:t>
      </w:r>
      <w:r w:rsidR="003E722B">
        <w:t xml:space="preserve"> </w:t>
      </w:r>
      <w:r>
        <w:fldChar w:fldCharType="begin"/>
      </w:r>
      <w:r>
        <w:instrText xml:space="preserve"> REF  _Ref68601025 \* Lower \h  \* MERGEFORMAT </w:instrText>
      </w:r>
      <w:r>
        <w:fldChar w:fldCharType="separate"/>
      </w:r>
      <w:r w:rsidR="00F95A80">
        <w:t xml:space="preserve">slika </w:t>
      </w:r>
      <w:r w:rsidR="00F95A80">
        <w:rPr>
          <w:noProof/>
        </w:rPr>
        <w:t>8</w:t>
      </w:r>
      <w:r>
        <w:fldChar w:fldCharType="end"/>
      </w:r>
      <w:r w:rsidR="00F0294C">
        <w:t>, glavnemu oknu grafičnega vmesnika nastavi naslov, definira njegovo velikost v povezavi z že prej omenjenima spremenljivkama</w:t>
      </w:r>
      <w:r w:rsidR="00A8383A">
        <w:t>, nastavi privzeto funkcija klika na gumb X za zapiranje okna, da se s tem aplikacija ustavi.</w:t>
      </w:r>
      <w:r w:rsidR="0070675B">
        <w:t xml:space="preserve"> Nastavlja tudi, da oknu ni mogoče spreminjati velikosti in da je okno stalno vidno. P</w:t>
      </w:r>
      <w:r w:rsidR="006F37E1">
        <w:t>rav tako p</w:t>
      </w:r>
      <w:r w:rsidR="0070675B">
        <w:t xml:space="preserve">oskrbi, da so ob zagonu aplikacije vsa polja v tabeli </w:t>
      </w:r>
      <w:r w:rsidR="0070675B" w:rsidRPr="0070675B">
        <w:rPr>
          <w:rFonts w:ascii="Courier New" w:hAnsi="Courier New" w:cs="Courier New"/>
        </w:rPr>
        <w:t xml:space="preserve">revealed </w:t>
      </w:r>
      <w:r w:rsidR="0070675B">
        <w:t>označena kot zakrita, oknu pa določi, da svojo vsebino dobi iz podrazreda</w:t>
      </w:r>
      <w:r w:rsidR="0070675B" w:rsidRPr="0070675B">
        <w:rPr>
          <w:rFonts w:ascii="Courier New" w:hAnsi="Courier New" w:cs="Courier New"/>
        </w:rPr>
        <w:t xml:space="preserve"> Board</w:t>
      </w:r>
      <w:r w:rsidR="0062382E">
        <w:rPr>
          <w:rFonts w:cs="Arial"/>
        </w:rPr>
        <w:t>.</w:t>
      </w:r>
      <w:r w:rsidR="005353DD">
        <w:rPr>
          <w:rFonts w:cs="Arial"/>
        </w:rPr>
        <w:t xml:space="preserve"> </w:t>
      </w:r>
      <w:r w:rsidR="0062382E">
        <w:rPr>
          <w:rFonts w:cs="Arial"/>
        </w:rPr>
        <w:t>P</w:t>
      </w:r>
      <w:r w:rsidR="000A707F">
        <w:rPr>
          <w:rFonts w:cs="Arial"/>
        </w:rPr>
        <w:t xml:space="preserve">rogramu </w:t>
      </w:r>
      <w:r w:rsidR="005353DD">
        <w:rPr>
          <w:rFonts w:cs="Arial"/>
        </w:rPr>
        <w:t>omogoča</w:t>
      </w:r>
      <w:r w:rsidR="000A707F">
        <w:rPr>
          <w:rFonts w:cs="Arial"/>
        </w:rPr>
        <w:t xml:space="preserve"> </w:t>
      </w:r>
      <w:r w:rsidR="005353DD">
        <w:rPr>
          <w:rFonts w:cs="Arial"/>
        </w:rPr>
        <w:t>tudi sledenje miški in pritiskom na miškine gumbe</w:t>
      </w:r>
      <w:r w:rsidR="000A707F">
        <w:rPr>
          <w:rFonts w:cs="Arial"/>
        </w:rPr>
        <w:t xml:space="preserve"> z </w:t>
      </w:r>
      <w:r w:rsidR="0062382E">
        <w:rPr>
          <w:rFonts w:cs="Arial"/>
        </w:rPr>
        <w:t>ustvaritvijo objektov</w:t>
      </w:r>
      <w:r w:rsidR="0062382E">
        <w:rPr>
          <w:rStyle w:val="FootnoteReference"/>
          <w:rFonts w:cs="Arial"/>
        </w:rPr>
        <w:footnoteReference w:id="1"/>
      </w:r>
      <w:r w:rsidR="000A707F">
        <w:rPr>
          <w:rFonts w:cs="Arial"/>
        </w:rPr>
        <w:t xml:space="preserve"> razredov </w:t>
      </w:r>
      <w:r w:rsidR="000A707F" w:rsidRPr="000A707F">
        <w:rPr>
          <w:rFonts w:ascii="Courier New" w:hAnsi="Courier New" w:cs="Courier New"/>
        </w:rPr>
        <w:t>Move</w:t>
      </w:r>
      <w:r w:rsidR="000A707F">
        <w:rPr>
          <w:rFonts w:cs="Arial"/>
        </w:rPr>
        <w:t xml:space="preserve"> in </w:t>
      </w:r>
      <w:r w:rsidR="000A707F" w:rsidRPr="000A707F">
        <w:rPr>
          <w:rFonts w:ascii="Courier New" w:hAnsi="Courier New" w:cs="Courier New"/>
        </w:rPr>
        <w:t>Click</w:t>
      </w:r>
      <w:r w:rsidR="000A707F">
        <w:rPr>
          <w:rFonts w:cs="Arial"/>
        </w:rPr>
        <w:t>.</w:t>
      </w:r>
    </w:p>
    <w:p w14:paraId="46C66576" w14:textId="77777777" w:rsidR="00F95A80" w:rsidRPr="0007758E" w:rsidRDefault="00E023B0" w:rsidP="008732C3">
      <w:pPr>
        <w:rPr>
          <w:sz w:val="20"/>
          <w:szCs w:val="20"/>
        </w:rPr>
      </w:pPr>
      <w:r>
        <w:rPr>
          <w:noProof/>
          <w:lang w:eastAsia="sl-SI"/>
        </w:rPr>
        <w:lastRenderedPageBreak/>
        <mc:AlternateContent>
          <mc:Choice Requires="wps">
            <w:drawing>
              <wp:anchor distT="0" distB="0" distL="114300" distR="114300" simplePos="0" relativeHeight="251713536" behindDoc="0" locked="0" layoutInCell="1" allowOverlap="1" wp14:anchorId="66A6205F" wp14:editId="5C13EB2F">
                <wp:simplePos x="0" y="0"/>
                <wp:positionH relativeFrom="margin">
                  <wp:posOffset>-2540</wp:posOffset>
                </wp:positionH>
                <wp:positionV relativeFrom="page">
                  <wp:posOffset>6483350</wp:posOffset>
                </wp:positionV>
                <wp:extent cx="5732780" cy="344805"/>
                <wp:effectExtent l="0" t="0" r="1270" b="0"/>
                <wp:wrapSquare wrapText="bothSides"/>
                <wp:docPr id="17" name="Text Box 17"/>
                <wp:cNvGraphicFramePr/>
                <a:graphic xmlns:a="http://schemas.openxmlformats.org/drawingml/2006/main">
                  <a:graphicData uri="http://schemas.microsoft.com/office/word/2010/wordprocessingShape">
                    <wps:wsp>
                      <wps:cNvSpPr txBox="1"/>
                      <wps:spPr>
                        <a:xfrm>
                          <a:off x="0" y="0"/>
                          <a:ext cx="5732780" cy="344805"/>
                        </a:xfrm>
                        <a:prstGeom prst="rect">
                          <a:avLst/>
                        </a:prstGeom>
                        <a:solidFill>
                          <a:prstClr val="white"/>
                        </a:solidFill>
                        <a:ln>
                          <a:noFill/>
                        </a:ln>
                      </wps:spPr>
                      <wps:txbx>
                        <w:txbxContent>
                          <w:p w14:paraId="29ECD47D" w14:textId="39702F6C" w:rsidR="0087490B" w:rsidRPr="00E93FC0" w:rsidRDefault="0087490B" w:rsidP="00E023B0">
                            <w:pPr>
                              <w:pStyle w:val="Caption"/>
                              <w:rPr>
                                <w:sz w:val="24"/>
                              </w:rPr>
                            </w:pPr>
                            <w:bookmarkStart w:id="42" w:name="_Ref68532830"/>
                            <w:bookmarkStart w:id="43" w:name="_Toc69244733"/>
                            <w:r>
                              <w:t xml:space="preserve">Slika </w:t>
                            </w:r>
                            <w:r w:rsidR="006A3D82">
                              <w:fldChar w:fldCharType="begin"/>
                            </w:r>
                            <w:r w:rsidR="006A3D82">
                              <w:instrText xml:space="preserve"> SEQ Slika \* ARABIC </w:instrText>
                            </w:r>
                            <w:r w:rsidR="006A3D82">
                              <w:fldChar w:fldCharType="separate"/>
                            </w:r>
                            <w:r>
                              <w:rPr>
                                <w:noProof/>
                              </w:rPr>
                              <w:t>9</w:t>
                            </w:r>
                            <w:r w:rsidR="006A3D82">
                              <w:rPr>
                                <w:noProof/>
                              </w:rPr>
                              <w:fldChar w:fldCharType="end"/>
                            </w:r>
                            <w:bookmarkEnd w:id="42"/>
                            <w:r>
                              <w:t xml:space="preserve">: Del metode </w:t>
                            </w:r>
                            <w:r w:rsidRPr="00962BF1">
                              <w:rPr>
                                <w:rFonts w:ascii="Courier New" w:hAnsi="Courier New" w:cs="Courier New"/>
                              </w:rPr>
                              <w:t>paintComponent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6205F" id="Text Box 17" o:spid="_x0000_s1040" type="#_x0000_t202" style="position:absolute;left:0;text-align:left;margin-left:-.2pt;margin-top:510.5pt;width:451.4pt;height:27.15pt;z-index:2517135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" stroked="f">
                <v:textbox style="mso-fit-shape-to-text:t" inset="0,0,0,0">
                  <w:txbxContent>
                    <w:p w14:paraId="29ECD47D" w14:textId="39702F6C" w:rsidR="0087490B" w:rsidRPr="00E93FC0" w:rsidRDefault="0087490B" w:rsidP="00E023B0">
                      <w:pPr>
                        <w:pStyle w:val="Caption"/>
                        <w:rPr>
                          <w:sz w:val="24"/>
                        </w:rPr>
                      </w:pPr>
                      <w:bookmarkStart w:id="44" w:name="_Ref68532830"/>
                      <w:bookmarkStart w:id="45" w:name="_Toc69244733"/>
                      <w:r>
                        <w:t xml:space="preserve">Slika </w:t>
                      </w:r>
                      <w:r w:rsidR="006A3D82">
                        <w:fldChar w:fldCharType="begin"/>
                      </w:r>
                      <w:r w:rsidR="006A3D82">
                        <w:instrText xml:space="preserve"> SEQ Slika \* ARABIC </w:instrText>
                      </w:r>
                      <w:r w:rsidR="006A3D82">
                        <w:fldChar w:fldCharType="separate"/>
                      </w:r>
                      <w:r>
                        <w:rPr>
                          <w:noProof/>
                        </w:rPr>
                        <w:t>9</w:t>
                      </w:r>
                      <w:r w:rsidR="006A3D82">
                        <w:rPr>
                          <w:noProof/>
                        </w:rPr>
                        <w:fldChar w:fldCharType="end"/>
                      </w:r>
                      <w:bookmarkEnd w:id="44"/>
                      <w:r>
                        <w:t xml:space="preserve">: Del metode </w:t>
                      </w:r>
                      <w:r w:rsidRPr="00962BF1">
                        <w:rPr>
                          <w:rFonts w:ascii="Courier New" w:hAnsi="Courier New" w:cs="Courier New"/>
                        </w:rPr>
                        <w:t>paintComponent</w:t>
                      </w:r>
                      <w:bookmarkEnd w:id="45"/>
                    </w:p>
                  </w:txbxContent>
                </v:textbox>
                <w10:wrap type="square" anchorx="margin" anchory="page"/>
              </v:shape>
            </w:pict>
          </mc:Fallback>
        </mc:AlternateContent>
      </w:r>
      <w:r w:rsidRPr="003526DF">
        <w:rPr>
          <w:rFonts w:ascii="Courier New" w:hAnsi="Courier New" w:cs="Courier New"/>
          <w:noProof/>
          <w:lang w:eastAsia="sl-SI"/>
        </w:rPr>
        <mc:AlternateContent>
          <mc:Choice Requires="wps">
            <w:drawing>
              <wp:anchor distT="45720" distB="45720" distL="114300" distR="114300" simplePos="0" relativeHeight="251712512" behindDoc="0" locked="0" layoutInCell="1" allowOverlap="1" wp14:anchorId="103336D4" wp14:editId="3B921791">
                <wp:simplePos x="0" y="0"/>
                <wp:positionH relativeFrom="margin">
                  <wp:posOffset>-2540</wp:posOffset>
                </wp:positionH>
                <wp:positionV relativeFrom="page">
                  <wp:posOffset>3778250</wp:posOffset>
                </wp:positionV>
                <wp:extent cx="5732780" cy="2687320"/>
                <wp:effectExtent l="0" t="0" r="20320" b="177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687320"/>
                        </a:xfrm>
                        <a:prstGeom prst="rect">
                          <a:avLst/>
                        </a:prstGeom>
                        <a:solidFill>
                          <a:srgbClr val="FFFFFF"/>
                        </a:solidFill>
                        <a:ln w="9525">
                          <a:solidFill>
                            <a:srgbClr val="000000"/>
                          </a:solidFill>
                          <a:miter lim="800000"/>
                          <a:headEnd/>
                          <a:tailEnd/>
                        </a:ln>
                      </wps:spPr>
                      <wps:txb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336D4" id="_x0000_s1041" type="#_x0000_t202" style="position:absolute;left:0;text-align:left;margin-left:-.2pt;margin-top:297.5pt;width:451.4pt;height:211.6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A4JgIAAE4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">
                <v:textbo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v:textbox>
                <w10:wrap type="square" anchorx="margin" anchory="page"/>
              </v:shape>
            </w:pict>
          </mc:Fallback>
        </mc:AlternateContent>
      </w:r>
      <w:r w:rsidR="00B50AD3">
        <w:t xml:space="preserve">Razred </w:t>
      </w:r>
      <w:r w:rsidR="00B50AD3" w:rsidRPr="00B50AD3">
        <w:rPr>
          <w:rFonts w:ascii="Courier New" w:hAnsi="Courier New" w:cs="Courier New"/>
        </w:rPr>
        <w:t>Board</w:t>
      </w:r>
      <w:r w:rsidR="00B50AD3">
        <w:rPr>
          <w:rFonts w:cs="Arial"/>
        </w:rPr>
        <w:t xml:space="preserve">, predstavlja JPanel, torej polje, kamor lahko rišemo grafiko. S podaljškom razreda in uvozom </w:t>
      </w:r>
      <w:r w:rsidR="00962BF1">
        <w:rPr>
          <w:rFonts w:cs="Arial"/>
        </w:rPr>
        <w:t xml:space="preserve">metode </w:t>
      </w:r>
      <w:r w:rsidR="00962BF1" w:rsidRPr="00962BF1">
        <w:rPr>
          <w:rFonts w:ascii="Courier New" w:hAnsi="Courier New" w:cs="Courier New"/>
        </w:rPr>
        <w:t>paintComponent</w:t>
      </w:r>
      <w:r w:rsidR="00962BF1">
        <w:rPr>
          <w:rFonts w:ascii="Courier New" w:hAnsi="Courier New" w:cs="Courier New"/>
        </w:rPr>
        <w:t xml:space="preserve"> </w:t>
      </w:r>
      <w:r w:rsidR="00962BF1">
        <w:rPr>
          <w:rFonts w:cs="Arial"/>
        </w:rPr>
        <w:t xml:space="preserve">sem si omogočil izrisovanje vseh potrebnih komponent v okno grafičnega vmesnika. </w:t>
      </w:r>
      <w:r w:rsidR="003526DF">
        <w:rPr>
          <w:rFonts w:cs="Arial"/>
        </w:rPr>
        <w:fldChar w:fldCharType="begin"/>
      </w:r>
      <w:r w:rsidR="003526DF">
        <w:rPr>
          <w:rFonts w:cs="Arial"/>
        </w:rPr>
        <w:instrText xml:space="preserve"> REF _Ref68532830 \h </w:instrText>
      </w:r>
      <w:r w:rsidR="003526DF">
        <w:rPr>
          <w:rFonts w:cs="Arial"/>
        </w:rPr>
      </w:r>
      <w:r w:rsidR="003526DF">
        <w:rPr>
          <w:rFonts w:cs="Arial"/>
        </w:rPr>
        <w:fldChar w:fldCharType="separate"/>
      </w:r>
      <w:r w:rsidR="00F95A80">
        <w:t xml:space="preserve">Slika </w:t>
      </w:r>
      <w:r w:rsidR="00F95A80">
        <w:rPr>
          <w:noProof/>
        </w:rPr>
        <w:t>9</w:t>
      </w:r>
      <w:r w:rsidR="003526DF">
        <w:rPr>
          <w:rFonts w:cs="Arial"/>
        </w:rPr>
        <w:fldChar w:fldCharType="end"/>
      </w:r>
      <w:r w:rsidR="00962BF1">
        <w:rPr>
          <w:rFonts w:cs="Arial"/>
        </w:rPr>
        <w:t xml:space="preserve"> prikazuje le manjši del kode za izrisovanje smešk</w:t>
      </w:r>
      <w:r w:rsidR="00E22AC4">
        <w:rPr>
          <w:rFonts w:cs="Arial"/>
        </w:rPr>
        <w:t>a</w:t>
      </w:r>
      <w:r w:rsidR="00962BF1">
        <w:rPr>
          <w:rFonts w:cs="Arial"/>
        </w:rPr>
        <w:t>, torej gumba, za ponastavitev igre.</w:t>
      </w:r>
      <w:r w:rsidR="00E22AC4">
        <w:rPr>
          <w:rFonts w:cs="Arial"/>
        </w:rPr>
        <w:t xml:space="preserve"> Zapisan je tudi </w:t>
      </w:r>
      <w:r w:rsidR="00E22AC4" w:rsidRPr="00E22AC4">
        <w:rPr>
          <w:rFonts w:ascii="Courier New" w:hAnsi="Courier New" w:cs="Courier New"/>
        </w:rPr>
        <w:t>if</w:t>
      </w:r>
      <w:r w:rsidR="00E22AC4">
        <w:rPr>
          <w:rFonts w:cs="Arial"/>
        </w:rPr>
        <w:t xml:space="preserve"> stavek, ki spremlja stanje igre in v primeru</w:t>
      </w:r>
      <w:r w:rsidR="006F37E1">
        <w:rPr>
          <w:rFonts w:cs="Arial"/>
        </w:rPr>
        <w:t>,</w:t>
      </w:r>
      <w:r w:rsidR="00E22AC4">
        <w:rPr>
          <w:rFonts w:cs="Arial"/>
        </w:rPr>
        <w:t xml:space="preserve"> da je igralec izgubil igro, se smeško spremeni v </w:t>
      </w:r>
      <w:r w:rsidR="00B54864">
        <w:rPr>
          <w:rFonts w:cs="Arial"/>
        </w:rPr>
        <w:t>žalosten obraz</w:t>
      </w:r>
      <w:r w:rsidR="00E22AC4">
        <w:rPr>
          <w:rFonts w:cs="Arial"/>
        </w:rPr>
        <w:t xml:space="preserve">. </w:t>
      </w:r>
      <w:r w:rsidR="00962BF1">
        <w:rPr>
          <w:rFonts w:cs="Arial"/>
        </w:rPr>
        <w:t>Poleg tega je ta metoda zadolžena tudi za izris igralne mreže, zastavice, bombe v primeru, da kliknemo na polje z bombo, ter obeh oken v katerih se izpisujeta čas ter število preostalih neuporabljenih zastavic. Celotno k</w:t>
      </w:r>
      <w:r w:rsidR="003526DF">
        <w:rPr>
          <w:rFonts w:cs="Arial"/>
        </w:rPr>
        <w:t xml:space="preserve">odo metode </w:t>
      </w:r>
      <w:r w:rsidR="003526DF" w:rsidRPr="00962BF1">
        <w:rPr>
          <w:rFonts w:ascii="Courier New" w:hAnsi="Courier New" w:cs="Courier New"/>
        </w:rPr>
        <w:t>paintComponen</w:t>
      </w:r>
      <w:r w:rsidR="003526DF">
        <w:rPr>
          <w:rFonts w:ascii="Courier New" w:hAnsi="Courier New" w:cs="Courier New"/>
        </w:rPr>
        <w:t>t</w:t>
      </w:r>
      <w:r w:rsidR="003526DF">
        <w:rPr>
          <w:rFonts w:cs="Arial"/>
        </w:rPr>
        <w:t xml:space="preserve"> hrani </w:t>
      </w:r>
      <w:r w:rsidR="003526DF">
        <w:rPr>
          <w:rFonts w:cs="Arial"/>
        </w:rPr>
        <w:fldChar w:fldCharType="begin"/>
      </w:r>
      <w:r w:rsidR="003526DF">
        <w:rPr>
          <w:rFonts w:cs="Arial"/>
        </w:rPr>
        <w:instrText xml:space="preserve"> REF _Ref68532611 \h </w:instrText>
      </w:r>
      <w:r w:rsidR="003526DF">
        <w:rPr>
          <w:rFonts w:cs="Arial"/>
        </w:rPr>
      </w:r>
      <w:r w:rsidR="003526DF">
        <w:rPr>
          <w:rFonts w:cs="Arial"/>
        </w:rPr>
        <w:fldChar w:fldCharType="separate"/>
      </w:r>
      <w:r w:rsidR="00F95A80" w:rsidRPr="0007758E">
        <w:rPr>
          <w:sz w:val="20"/>
          <w:szCs w:val="20"/>
        </w:rPr>
        <w:t>https://github.com/MatevzSladic/Maturitetna-seminarska-naloga/blob/master/src/Main.java</w:t>
      </w:r>
    </w:p>
    <w:p w14:paraId="763A5150" w14:textId="61F0EFFE" w:rsidR="003526DF" w:rsidRDefault="00F95A80" w:rsidP="00F841BB">
      <w:pPr>
        <w:rPr>
          <w:rFonts w:cs="Arial"/>
        </w:rPr>
      </w:pPr>
      <w:r>
        <w:t>PRILOGA 2: Koda razreda glavnega grafičnega vmesnika in s funkcijami igre</w:t>
      </w:r>
      <w:r w:rsidR="003526DF">
        <w:rPr>
          <w:rFonts w:cs="Arial"/>
        </w:rPr>
        <w:fldChar w:fldCharType="end"/>
      </w:r>
      <w:r w:rsidR="003526DF">
        <w:rPr>
          <w:rFonts w:cs="Arial"/>
        </w:rPr>
        <w:t>.</w:t>
      </w:r>
    </w:p>
    <w:p w14:paraId="7DAA2615" w14:textId="4F7268BC" w:rsidR="00A52651" w:rsidRDefault="0031072A" w:rsidP="0031153F">
      <w:pPr>
        <w:rPr>
          <w:rFonts w:cs="Arial"/>
        </w:rPr>
      </w:pPr>
      <w:r>
        <w:t xml:space="preserve">Sledita razred </w:t>
      </w:r>
      <w:r w:rsidRPr="0031072A">
        <w:rPr>
          <w:rFonts w:ascii="Courier New" w:hAnsi="Courier New" w:cs="Courier New"/>
        </w:rPr>
        <w:t>Move</w:t>
      </w:r>
      <w:r>
        <w:t xml:space="preserve"> in metoda </w:t>
      </w:r>
      <w:r w:rsidRPr="0031072A">
        <w:rPr>
          <w:rFonts w:ascii="Courier New" w:hAnsi="Courier New" w:cs="Courier New"/>
        </w:rPr>
        <w:t>checkVictoryStatus</w:t>
      </w:r>
      <w:r>
        <w:t xml:space="preserve">. Razred </w:t>
      </w:r>
      <w:r w:rsidRPr="0031072A">
        <w:rPr>
          <w:rFonts w:ascii="Courier New" w:hAnsi="Courier New" w:cs="Courier New"/>
        </w:rPr>
        <w:t>Move</w:t>
      </w:r>
      <w:r>
        <w:rPr>
          <w:rFonts w:ascii="Courier New" w:hAnsi="Courier New" w:cs="Courier New"/>
        </w:rPr>
        <w:t xml:space="preserve"> </w:t>
      </w:r>
      <w:r w:rsidR="0031153F">
        <w:t>je zadolžen za sledenje miški. Dodal</w:t>
      </w:r>
      <w:r w:rsidR="00C31093">
        <w:t xml:space="preserve"> sem</w:t>
      </w:r>
      <w:r w:rsidR="0031153F">
        <w:t xml:space="preserve"> mu podaljšek </w:t>
      </w:r>
      <w:r w:rsidR="0031153F" w:rsidRPr="0031153F">
        <w:rPr>
          <w:rFonts w:ascii="Courier New" w:hAnsi="Courier New" w:cs="Courier New"/>
        </w:rPr>
        <w:t>MouseMotionListener</w:t>
      </w:r>
      <w:r w:rsidR="0031153F">
        <w:rPr>
          <w:rFonts w:cs="Arial"/>
        </w:rPr>
        <w:t xml:space="preserve">, ki sledi premikom miške in </w:t>
      </w:r>
      <w:r w:rsidR="00A52651">
        <w:rPr>
          <w:rFonts w:cs="Arial"/>
        </w:rPr>
        <w:t xml:space="preserve">ob vsakem premiku miške </w:t>
      </w:r>
      <w:r w:rsidR="0031153F">
        <w:rPr>
          <w:rFonts w:cs="Arial"/>
        </w:rPr>
        <w:t xml:space="preserve">s pomočjo metode </w:t>
      </w:r>
      <w:r w:rsidR="0031153F" w:rsidRPr="0031153F">
        <w:rPr>
          <w:rFonts w:ascii="Courier New" w:hAnsi="Courier New" w:cs="Courier New"/>
        </w:rPr>
        <w:t xml:space="preserve">.getX() </w:t>
      </w:r>
      <w:r w:rsidR="0031153F">
        <w:rPr>
          <w:rFonts w:cs="Arial"/>
        </w:rPr>
        <w:t xml:space="preserve">oz. </w:t>
      </w:r>
      <w:r w:rsidR="0031153F" w:rsidRPr="0031153F">
        <w:rPr>
          <w:rFonts w:ascii="Courier New" w:hAnsi="Courier New" w:cs="Courier New"/>
        </w:rPr>
        <w:t>.getY()</w:t>
      </w:r>
      <w:r w:rsidR="0031153F">
        <w:rPr>
          <w:rFonts w:cs="Arial"/>
        </w:rPr>
        <w:t xml:space="preserve"> pridobi koordinate </w:t>
      </w:r>
      <w:r w:rsidR="00A52651">
        <w:rPr>
          <w:rFonts w:cs="Arial"/>
        </w:rPr>
        <w:t xml:space="preserve">v pikah (angl. </w:t>
      </w:r>
      <w:proofErr w:type="spellStart"/>
      <w:r w:rsidR="00A52651">
        <w:rPr>
          <w:rFonts w:cs="Arial"/>
        </w:rPr>
        <w:t>pixel</w:t>
      </w:r>
      <w:proofErr w:type="spellEnd"/>
      <w:r w:rsidR="0031153F">
        <w:rPr>
          <w:rFonts w:cs="Arial"/>
        </w:rPr>
        <w:t>) kje v oknu se nahaja miška.</w:t>
      </w:r>
      <w:r w:rsidR="00A52651">
        <w:rPr>
          <w:rFonts w:cs="Arial"/>
        </w:rPr>
        <w:t xml:space="preserve"> </w:t>
      </w:r>
    </w:p>
    <w:p w14:paraId="62C7D0F3" w14:textId="43528289" w:rsidR="003526DF" w:rsidRDefault="00A52651" w:rsidP="0031153F">
      <w:pPr>
        <w:rPr>
          <w:rFonts w:cs="Arial"/>
        </w:rPr>
      </w:pPr>
      <w:r>
        <w:rPr>
          <w:rFonts w:cs="Arial"/>
        </w:rPr>
        <w:t xml:space="preserve">Metoda </w:t>
      </w:r>
      <w:r w:rsidRPr="0031072A">
        <w:rPr>
          <w:rFonts w:ascii="Courier New" w:hAnsi="Courier New" w:cs="Courier New"/>
        </w:rPr>
        <w:t>checkVictoryStatus</w:t>
      </w:r>
      <w:r>
        <w:rPr>
          <w:rFonts w:cs="Arial"/>
        </w:rPr>
        <w:t xml:space="preserve"> je samostojna metoda, ki s pomočjo pogojnih stavkov in dvojnih zank preverja, ali so izpolnjeni pogoji za zmago, ali je morda igralec odkril bombo in s tem izgubil igro. Poskrbi tudi za to, da se ob dosežku katere izmed možnosti (zmage ali poraza) shrani končni čas, torej čas, ki ga je igralec porabil. Preverjanje metodi olajšata še 2 pomožni metodi, </w:t>
      </w:r>
      <w:r w:rsidRPr="00A52651">
        <w:rPr>
          <w:rFonts w:ascii="Courier New" w:hAnsi="Courier New" w:cs="Courier New"/>
        </w:rPr>
        <w:t>totalMines()</w:t>
      </w:r>
      <w:r>
        <w:rPr>
          <w:rFonts w:cs="Arial"/>
        </w:rPr>
        <w:t xml:space="preserve">in </w:t>
      </w:r>
      <w:r w:rsidRPr="00A52651">
        <w:rPr>
          <w:rFonts w:ascii="Courier New" w:hAnsi="Courier New" w:cs="Courier New"/>
        </w:rPr>
        <w:t>totalMinesFlagged(</w:t>
      </w:r>
      <w:r w:rsidR="007E78AC">
        <w:rPr>
          <w:rFonts w:ascii="Courier New" w:hAnsi="Courier New" w:cs="Courier New"/>
        </w:rPr>
        <w:t>)</w:t>
      </w:r>
      <w:r w:rsidR="007E78AC">
        <w:rPr>
          <w:rFonts w:cs="Arial"/>
        </w:rPr>
        <w:t xml:space="preserve">. </w:t>
      </w:r>
      <w:r w:rsidR="007E78AC">
        <w:rPr>
          <w:rFonts w:cs="Arial"/>
        </w:rPr>
        <w:lastRenderedPageBreak/>
        <w:t xml:space="preserve">Prva prešteje število vseh bomb v celotnem polju, druga pa tabelo </w:t>
      </w:r>
      <w:r w:rsidR="007E78AC" w:rsidRPr="007E78AC">
        <w:rPr>
          <w:rFonts w:ascii="Courier New" w:hAnsi="Courier New" w:cs="Courier New"/>
        </w:rPr>
        <w:t>mines</w:t>
      </w:r>
      <w:r w:rsidR="007E78AC">
        <w:rPr>
          <w:rFonts w:cs="Arial"/>
        </w:rPr>
        <w:t xml:space="preserve"> primerja s tabelo </w:t>
      </w:r>
      <w:r w:rsidR="007E78AC" w:rsidRPr="007E78AC">
        <w:rPr>
          <w:rFonts w:ascii="Courier New" w:hAnsi="Courier New" w:cs="Courier New"/>
        </w:rPr>
        <w:t>flagged</w:t>
      </w:r>
      <w:r w:rsidR="007E78AC">
        <w:rPr>
          <w:rFonts w:cs="Arial"/>
        </w:rPr>
        <w:t xml:space="preserve"> in ugotavlja, koliko bomb je pravilno označenih. </w:t>
      </w:r>
    </w:p>
    <w:p w14:paraId="01AA1E3F" w14:textId="302F686D" w:rsidR="005727AA" w:rsidRDefault="00E91E77" w:rsidP="005727AA">
      <w:pPr>
        <w:rPr>
          <w:rFonts w:cs="Arial"/>
        </w:rPr>
      </w:pPr>
      <w:r>
        <w:rPr>
          <w:noProof/>
          <w:lang w:eastAsia="sl-SI"/>
        </w:rPr>
        <mc:AlternateContent>
          <mc:Choice Requires="wps">
            <w:drawing>
              <wp:anchor distT="0" distB="0" distL="114300" distR="114300" simplePos="0" relativeHeight="251692032" behindDoc="0" locked="0" layoutInCell="1" allowOverlap="1" wp14:anchorId="755E4952" wp14:editId="1BBF28BA">
                <wp:simplePos x="0" y="0"/>
                <wp:positionH relativeFrom="margin">
                  <wp:align>center</wp:align>
                </wp:positionH>
                <wp:positionV relativeFrom="page">
                  <wp:posOffset>7962900</wp:posOffset>
                </wp:positionV>
                <wp:extent cx="5734050" cy="33464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5734050" cy="334645"/>
                        </a:xfrm>
                        <a:prstGeom prst="rect">
                          <a:avLst/>
                        </a:prstGeom>
                        <a:solidFill>
                          <a:prstClr val="white"/>
                        </a:solidFill>
                        <a:ln>
                          <a:noFill/>
                        </a:ln>
                      </wps:spPr>
                      <wps:txbx>
                        <w:txbxContent>
                          <w:p w14:paraId="0AC7F38F" w14:textId="4C64FF91" w:rsidR="0087490B" w:rsidRPr="003B5F46" w:rsidRDefault="0087490B" w:rsidP="00721CE8">
                            <w:pPr>
                              <w:pStyle w:val="Caption"/>
                              <w:rPr>
                                <w:sz w:val="24"/>
                              </w:rPr>
                            </w:pPr>
                            <w:bookmarkStart w:id="46" w:name="_Ref68546342"/>
                            <w:bookmarkStart w:id="47" w:name="_Toc69244734"/>
                            <w:r>
                              <w:t xml:space="preserve">Slika </w:t>
                            </w:r>
                            <w:r w:rsidR="006A3D82">
                              <w:fldChar w:fldCharType="begin"/>
                            </w:r>
                            <w:r w:rsidR="006A3D82">
                              <w:instrText xml:space="preserve"> SEQ Slika \* ARABIC </w:instrText>
                            </w:r>
                            <w:r w:rsidR="006A3D82">
                              <w:fldChar w:fldCharType="separate"/>
                            </w:r>
                            <w:r>
                              <w:rPr>
                                <w:noProof/>
                              </w:rPr>
                              <w:t>10</w:t>
                            </w:r>
                            <w:r w:rsidR="006A3D82">
                              <w:rPr>
                                <w:noProof/>
                              </w:rPr>
                              <w:fldChar w:fldCharType="end"/>
                            </w:r>
                            <w:bookmarkEnd w:id="46"/>
                            <w:r>
                              <w:t>: Metodi za računanje koordinat polja v mreži</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E4952" id="Text Box 19" o:spid="_x0000_s1042" type="#_x0000_t202" style="position:absolute;left:0;text-align:left;margin-left:0;margin-top:627pt;width:451.5pt;height:26.35pt;z-index:25169203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" stroked="f">
                <v:textbox style="mso-fit-shape-to-text:t" inset="0,0,0,0">
                  <w:txbxContent>
                    <w:p w14:paraId="0AC7F38F" w14:textId="4C64FF91" w:rsidR="0087490B" w:rsidRPr="003B5F46" w:rsidRDefault="0087490B" w:rsidP="00721CE8">
                      <w:pPr>
                        <w:pStyle w:val="Caption"/>
                        <w:rPr>
                          <w:sz w:val="24"/>
                        </w:rPr>
                      </w:pPr>
                      <w:bookmarkStart w:id="48" w:name="_Ref68546342"/>
                      <w:bookmarkStart w:id="49" w:name="_Toc69244734"/>
                      <w:r>
                        <w:t xml:space="preserve">Slika </w:t>
                      </w:r>
                      <w:r w:rsidR="006A3D82">
                        <w:fldChar w:fldCharType="begin"/>
                      </w:r>
                      <w:r w:rsidR="006A3D82">
                        <w:instrText xml:space="preserve"> SEQ Slika \* ARABIC </w:instrText>
                      </w:r>
                      <w:r w:rsidR="006A3D82">
                        <w:fldChar w:fldCharType="separate"/>
                      </w:r>
                      <w:r>
                        <w:rPr>
                          <w:noProof/>
                        </w:rPr>
                        <w:t>10</w:t>
                      </w:r>
                      <w:r w:rsidR="006A3D82">
                        <w:rPr>
                          <w:noProof/>
                        </w:rPr>
                        <w:fldChar w:fldCharType="end"/>
                      </w:r>
                      <w:bookmarkEnd w:id="48"/>
                      <w:r>
                        <w:t>: Metodi za računanje koordinat polja v mreži</w:t>
                      </w:r>
                      <w:bookmarkEnd w:id="49"/>
                    </w:p>
                  </w:txbxContent>
                </v:textbox>
                <w10:wrap type="square" anchorx="margin" anchory="page"/>
              </v:shape>
            </w:pict>
          </mc:Fallback>
        </mc:AlternateContent>
      </w:r>
      <w:r w:rsidR="00FF4957" w:rsidRPr="00721CE8">
        <w:rPr>
          <w:rFonts w:cs="Arial"/>
          <w:noProof/>
          <w:lang w:eastAsia="sl-SI"/>
        </w:rPr>
        <mc:AlternateContent>
          <mc:Choice Requires="wps">
            <w:drawing>
              <wp:anchor distT="45720" distB="45720" distL="114300" distR="114300" simplePos="0" relativeHeight="251689984" behindDoc="0" locked="0" layoutInCell="1" allowOverlap="1" wp14:anchorId="401C1C43" wp14:editId="259A01C5">
                <wp:simplePos x="0" y="0"/>
                <wp:positionH relativeFrom="margin">
                  <wp:align>right</wp:align>
                </wp:positionH>
                <wp:positionV relativeFrom="page">
                  <wp:posOffset>4311650</wp:posOffset>
                </wp:positionV>
                <wp:extent cx="5734050" cy="3594100"/>
                <wp:effectExtent l="0" t="0" r="1905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594100"/>
                        </a:xfrm>
                        <a:prstGeom prst="rect">
                          <a:avLst/>
                        </a:prstGeom>
                        <a:solidFill>
                          <a:srgbClr val="FFFFFF"/>
                        </a:solidFill>
                        <a:ln w="9525">
                          <a:solidFill>
                            <a:srgbClr val="000000"/>
                          </a:solidFill>
                          <a:miter lim="800000"/>
                          <a:headEnd/>
                          <a:tailEnd/>
                        </a:ln>
                      </wps:spPr>
                      <wps:txb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C1C43" id="_x0000_s1043" type="#_x0000_t202" style="position:absolute;left:0;text-align:left;margin-left:400.3pt;margin-top:339.5pt;width:451.5pt;height:283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">
                <v:textbo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v:textbox>
                <w10:wrap type="square" anchorx="margin" anchory="page"/>
              </v:shape>
            </w:pict>
          </mc:Fallback>
        </mc:AlternateContent>
      </w:r>
      <w:r w:rsidR="005727AA">
        <w:t xml:space="preserve">Razred, ki </w:t>
      </w:r>
      <w:r w:rsidR="00FF4957">
        <w:t>vsebuje</w:t>
      </w:r>
      <w:r w:rsidR="005727AA">
        <w:t xml:space="preserve"> največji del </w:t>
      </w:r>
      <w:r w:rsidR="00FF4957">
        <w:t>kode igre</w:t>
      </w:r>
      <w:r w:rsidR="005727AA">
        <w:t xml:space="preserve"> je razred </w:t>
      </w:r>
      <w:r w:rsidR="005727AA" w:rsidRPr="005727AA">
        <w:rPr>
          <w:rFonts w:ascii="Courier New" w:hAnsi="Courier New" w:cs="Courier New"/>
        </w:rPr>
        <w:t>Click</w:t>
      </w:r>
      <w:r w:rsidR="005727AA">
        <w:rPr>
          <w:rFonts w:ascii="Courier New" w:hAnsi="Courier New" w:cs="Courier New"/>
        </w:rPr>
        <w:t>.</w:t>
      </w:r>
      <w:r w:rsidR="005727AA">
        <w:rPr>
          <w:rFonts w:cs="Arial"/>
        </w:rPr>
        <w:t xml:space="preserve"> Ta </w:t>
      </w:r>
      <w:r w:rsidR="00FB7D2C">
        <w:rPr>
          <w:rFonts w:cs="Arial"/>
        </w:rPr>
        <w:t xml:space="preserve">z metodo </w:t>
      </w:r>
      <w:r w:rsidR="00FB7D2C" w:rsidRPr="00FB7D2C">
        <w:rPr>
          <w:rFonts w:ascii="Courier New" w:hAnsi="Courier New" w:cs="Courier New"/>
        </w:rPr>
        <w:t>mouseClicked</w:t>
      </w:r>
      <w:r w:rsidR="00FB7D2C">
        <w:rPr>
          <w:rFonts w:ascii="Courier New" w:hAnsi="Courier New" w:cs="Courier New"/>
        </w:rPr>
        <w:t>()</w:t>
      </w:r>
      <w:r w:rsidR="00FB7D2C">
        <w:rPr>
          <w:rFonts w:cs="Arial"/>
        </w:rPr>
        <w:t xml:space="preserve">, ki je razdeljena na </w:t>
      </w:r>
      <w:r w:rsidR="00C31093">
        <w:rPr>
          <w:rFonts w:cs="Arial"/>
        </w:rPr>
        <w:t>dva</w:t>
      </w:r>
      <w:r w:rsidR="00FB7D2C">
        <w:rPr>
          <w:rFonts w:cs="Arial"/>
        </w:rPr>
        <w:t xml:space="preserve"> dela, spremlja vsak pritisk na gumba miške. Prvi del metode spremlja pritiske na levi gumb, s tem pa je povezana večina interakcije z igro. Ko igralec zažene igro in prvič pritisne v mrežo igralnega polja se izvede koda, ki ustvari naključno igralno mrežo in napolni prej omenjene tabel</w:t>
      </w:r>
      <w:r w:rsidR="00C36CA9">
        <w:rPr>
          <w:rFonts w:cs="Arial"/>
        </w:rPr>
        <w:t xml:space="preserve">i </w:t>
      </w:r>
      <w:r w:rsidR="00C36CA9" w:rsidRPr="00C36CA9">
        <w:rPr>
          <w:rFonts w:ascii="Courier New" w:hAnsi="Courier New" w:cs="Courier New"/>
        </w:rPr>
        <w:t>mines</w:t>
      </w:r>
      <w:r w:rsidR="00C36CA9">
        <w:rPr>
          <w:rFonts w:cs="Arial"/>
        </w:rPr>
        <w:t xml:space="preserve"> in </w:t>
      </w:r>
      <w:r w:rsidR="00C36CA9" w:rsidRPr="00C36CA9">
        <w:rPr>
          <w:rFonts w:ascii="Courier New" w:hAnsi="Courier New" w:cs="Courier New"/>
        </w:rPr>
        <w:t>neighbours</w:t>
      </w:r>
      <w:r w:rsidR="00C36CA9">
        <w:rPr>
          <w:rFonts w:cs="Arial"/>
        </w:rPr>
        <w:t xml:space="preserve"> tako, da je polje prvega klika vedno prazno in se s pomočjo metode </w:t>
      </w:r>
      <w:r w:rsidR="00C36CA9" w:rsidRPr="00C36CA9">
        <w:rPr>
          <w:rFonts w:ascii="Courier New" w:hAnsi="Courier New" w:cs="Courier New"/>
        </w:rPr>
        <w:t>find_empty_cells</w:t>
      </w:r>
      <w:r w:rsidR="00C36CA9">
        <w:rPr>
          <w:rFonts w:cs="Arial"/>
        </w:rPr>
        <w:t>, ki si jo bomo ogledali pozneje, vedno odpre več polij, da je igranje igre olajšano</w:t>
      </w:r>
      <w:r w:rsidR="00FB7D2C">
        <w:rPr>
          <w:rFonts w:cs="Arial"/>
        </w:rPr>
        <w:t xml:space="preserve">. </w:t>
      </w:r>
      <w:r w:rsidR="00884337">
        <w:rPr>
          <w:rFonts w:cs="Arial"/>
        </w:rPr>
        <w:t xml:space="preserve">Programska koda nam s pomočjo sledenja miški in podprogramov </w:t>
      </w:r>
      <w:r w:rsidR="00884337" w:rsidRPr="00884337">
        <w:rPr>
          <w:rFonts w:ascii="Courier New" w:hAnsi="Courier New" w:cs="Courier New"/>
        </w:rPr>
        <w:t>inBoxX()</w:t>
      </w:r>
      <w:r w:rsidR="00884337">
        <w:rPr>
          <w:rFonts w:cs="Arial"/>
        </w:rPr>
        <w:t xml:space="preserve"> in </w:t>
      </w:r>
      <w:r w:rsidR="00884337" w:rsidRPr="00884337">
        <w:rPr>
          <w:rFonts w:ascii="Courier New" w:hAnsi="Courier New" w:cs="Courier New"/>
        </w:rPr>
        <w:t>inBoxY()</w:t>
      </w:r>
      <w:r w:rsidR="00721CE8">
        <w:rPr>
          <w:rFonts w:cs="Arial"/>
        </w:rPr>
        <w:t xml:space="preserve">ugotavlja v katerem polju igralne mreže se nahajamo. </w:t>
      </w:r>
      <w:r w:rsidR="001E24F9">
        <w:rPr>
          <w:rFonts w:cs="Arial"/>
        </w:rPr>
        <w:fldChar w:fldCharType="begin"/>
      </w:r>
      <w:r w:rsidR="001E24F9">
        <w:rPr>
          <w:rFonts w:cs="Arial"/>
        </w:rPr>
        <w:instrText xml:space="preserve"> REF _Ref68546342 \h </w:instrText>
      </w:r>
      <w:r w:rsidR="001E24F9">
        <w:rPr>
          <w:rFonts w:cs="Arial"/>
        </w:rPr>
      </w:r>
      <w:r w:rsidR="001E24F9">
        <w:rPr>
          <w:rFonts w:cs="Arial"/>
        </w:rPr>
        <w:fldChar w:fldCharType="separate"/>
      </w:r>
      <w:r w:rsidR="00F95A80">
        <w:t xml:space="preserve">Slika </w:t>
      </w:r>
      <w:r w:rsidR="00F95A80">
        <w:rPr>
          <w:noProof/>
        </w:rPr>
        <w:t>10</w:t>
      </w:r>
      <w:r w:rsidR="001E24F9">
        <w:rPr>
          <w:rFonts w:cs="Arial"/>
        </w:rPr>
        <w:fldChar w:fldCharType="end"/>
      </w:r>
      <w:r w:rsidR="00721CE8">
        <w:rPr>
          <w:rFonts w:cs="Arial"/>
        </w:rPr>
        <w:t xml:space="preserve"> prikazuje t</w:t>
      </w:r>
      <w:r w:rsidR="001E24F9">
        <w:rPr>
          <w:rFonts w:cs="Arial"/>
        </w:rPr>
        <w:t>i</w:t>
      </w:r>
      <w:r w:rsidR="00721CE8">
        <w:rPr>
          <w:rFonts w:cs="Arial"/>
        </w:rPr>
        <w:t xml:space="preserve"> </w:t>
      </w:r>
      <w:r w:rsidR="00C31093">
        <w:rPr>
          <w:rFonts w:cs="Arial"/>
        </w:rPr>
        <w:t>dve</w:t>
      </w:r>
      <w:r w:rsidR="00721CE8">
        <w:rPr>
          <w:rFonts w:cs="Arial"/>
        </w:rPr>
        <w:t xml:space="preserve"> metodi</w:t>
      </w:r>
      <w:r w:rsidR="001E24F9">
        <w:rPr>
          <w:rFonts w:cs="Arial"/>
        </w:rPr>
        <w:t xml:space="preserve"> in dvojne zanke ter pogojna stavka, s pomočjo preračunavanja točk ugotavljata v katerem polju v mreži se nahaja miška. Če se ne nahaja v nobenem polju, metoda vrne vrednost -1.</w:t>
      </w:r>
    </w:p>
    <w:p w14:paraId="76C216A2" w14:textId="0F71D543" w:rsidR="00721CE8" w:rsidRDefault="00682DE7" w:rsidP="005727AA">
      <w:pPr>
        <w:rPr>
          <w:rFonts w:cs="Arial"/>
        </w:rPr>
      </w:pPr>
      <w:r>
        <w:rPr>
          <w:rFonts w:cs="Arial"/>
        </w:rPr>
        <w:t xml:space="preserve">Razred </w:t>
      </w:r>
      <w:r w:rsidRPr="00682DE7">
        <w:rPr>
          <w:rFonts w:ascii="Courier New" w:hAnsi="Courier New" w:cs="Courier New"/>
        </w:rPr>
        <w:t>Click</w:t>
      </w:r>
      <w:r>
        <w:rPr>
          <w:rFonts w:cs="Arial"/>
        </w:rPr>
        <w:t xml:space="preserve"> prav tako s pomočjo drugih metod preverja</w:t>
      </w:r>
      <w:r w:rsidR="00C31093">
        <w:rPr>
          <w:rFonts w:cs="Arial"/>
        </w:rPr>
        <w:t>,</w:t>
      </w:r>
      <w:r>
        <w:rPr>
          <w:rFonts w:cs="Arial"/>
        </w:rPr>
        <w:t xml:space="preserve"> ali je morda igralec kliknil v polje za predčasno ponastavitev igre torej smeška oziroma ali je morda kliknil na gumb za informacije. Igralec lahko</w:t>
      </w:r>
      <w:r w:rsidR="005D64F3">
        <w:rPr>
          <w:rFonts w:cs="Arial"/>
        </w:rPr>
        <w:t>,</w:t>
      </w:r>
      <w:r>
        <w:rPr>
          <w:rFonts w:cs="Arial"/>
        </w:rPr>
        <w:t xml:space="preserve"> preden začne igro igrati</w:t>
      </w:r>
      <w:r w:rsidR="005D64F3">
        <w:rPr>
          <w:rFonts w:cs="Arial"/>
        </w:rPr>
        <w:t>,</w:t>
      </w:r>
      <w:r>
        <w:rPr>
          <w:rFonts w:cs="Arial"/>
        </w:rPr>
        <w:t xml:space="preserve"> prebere navodila, ne da bi se mu ob tem že začel prištevati porabljen čas, ko pa igralec klikne v polje na igralni </w:t>
      </w:r>
      <w:r>
        <w:rPr>
          <w:rFonts w:cs="Arial"/>
        </w:rPr>
        <w:lastRenderedPageBreak/>
        <w:t>mreži</w:t>
      </w:r>
      <w:r w:rsidR="005D64F3">
        <w:rPr>
          <w:rFonts w:cs="Arial"/>
        </w:rPr>
        <w:t>,</w:t>
      </w:r>
      <w:r>
        <w:rPr>
          <w:rFonts w:cs="Arial"/>
        </w:rPr>
        <w:t xml:space="preserve"> čas začne teči. Kljub temu, da čas teče, lahko igralec še vedno odpre okno z navodili in si jih prebere kasneje. </w:t>
      </w:r>
    </w:p>
    <w:p w14:paraId="599FDBDA" w14:textId="06EFB2B2" w:rsidR="0082333B" w:rsidRDefault="0082333B" w:rsidP="005727AA">
      <w:pPr>
        <w:rPr>
          <w:rFonts w:cs="Arial"/>
        </w:rPr>
      </w:pPr>
      <w:r>
        <w:rPr>
          <w:rFonts w:cs="Arial"/>
        </w:rPr>
        <w:t xml:space="preserve">V primeru, da igralec želi ponastaviti igro in klikne v smeška, se kliče metoda </w:t>
      </w:r>
      <w:r w:rsidRPr="0082333B">
        <w:rPr>
          <w:rFonts w:ascii="Courier New" w:hAnsi="Courier New" w:cs="Courier New"/>
        </w:rPr>
        <w:t>resetAll(</w:t>
      </w:r>
      <w:r>
        <w:rPr>
          <w:rFonts w:ascii="Courier New" w:hAnsi="Courier New" w:cs="Courier New"/>
        </w:rPr>
        <w:t>)</w:t>
      </w:r>
      <w:r>
        <w:rPr>
          <w:rFonts w:cs="Arial"/>
        </w:rPr>
        <w:t>, ki povzroči, da se vse spremenljivke ponovno postavijo na prvotno vrednost, vse tabele se izpraznijo, izgled uporabniškega vmesnika pa se postavi nazaj na prvoten izgled.</w:t>
      </w:r>
    </w:p>
    <w:p w14:paraId="6A52B65E" w14:textId="33A130B0" w:rsidR="00C653C2" w:rsidRDefault="00DD5952" w:rsidP="005727AA">
      <w:pPr>
        <w:rPr>
          <w:rFonts w:cs="Arial"/>
        </w:rPr>
      </w:pPr>
      <w:r>
        <w:rPr>
          <w:noProof/>
          <w:lang w:eastAsia="sl-SI"/>
        </w:rPr>
        <mc:AlternateContent>
          <mc:Choice Requires="wps">
            <w:drawing>
              <wp:anchor distT="0" distB="0" distL="114300" distR="114300" simplePos="0" relativeHeight="251708416" behindDoc="0" locked="0" layoutInCell="1" allowOverlap="1" wp14:anchorId="526F64E0" wp14:editId="29F77DAC">
                <wp:simplePos x="0" y="0"/>
                <wp:positionH relativeFrom="column">
                  <wp:posOffset>-8890</wp:posOffset>
                </wp:positionH>
                <wp:positionV relativeFrom="page">
                  <wp:posOffset>7753350</wp:posOffset>
                </wp:positionV>
                <wp:extent cx="5759450" cy="34480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759450" cy="344805"/>
                        </a:xfrm>
                        <a:prstGeom prst="rect">
                          <a:avLst/>
                        </a:prstGeom>
                        <a:solidFill>
                          <a:prstClr val="white"/>
                        </a:solidFill>
                        <a:ln>
                          <a:noFill/>
                        </a:ln>
                      </wps:spPr>
                      <wps:txbx>
                        <w:txbxContent>
                          <w:p w14:paraId="112BDCC1" w14:textId="25B4FE1F" w:rsidR="0087490B" w:rsidRPr="009655DB" w:rsidRDefault="0087490B" w:rsidP="00DD5952">
                            <w:pPr>
                              <w:pStyle w:val="Caption"/>
                              <w:rPr>
                                <w:rFonts w:cs="Arial"/>
                                <w:noProof/>
                                <w:sz w:val="24"/>
                              </w:rPr>
                            </w:pPr>
                            <w:bookmarkStart w:id="50" w:name="_Ref68548544"/>
                            <w:bookmarkStart w:id="51" w:name="_Toc69244735"/>
                            <w:r>
                              <w:t xml:space="preserve">Slika </w:t>
                            </w:r>
                            <w:r w:rsidR="006A3D82">
                              <w:fldChar w:fldCharType="begin"/>
                            </w:r>
                            <w:r w:rsidR="006A3D82">
                              <w:instrText xml:space="preserve"> SEQ Slika \* ARABIC </w:instrText>
                            </w:r>
                            <w:r w:rsidR="006A3D82">
                              <w:fldChar w:fldCharType="separate"/>
                            </w:r>
                            <w:r>
                              <w:rPr>
                                <w:noProof/>
                              </w:rPr>
                              <w:t>11</w:t>
                            </w:r>
                            <w:r w:rsidR="006A3D82">
                              <w:rPr>
                                <w:noProof/>
                              </w:rPr>
                              <w:fldChar w:fldCharType="end"/>
                            </w:r>
                            <w:bookmarkEnd w:id="50"/>
                            <w:r>
                              <w:t xml:space="preserve">: Del rekurzivne funkcije </w:t>
                            </w:r>
                            <w:r w:rsidRPr="00DD5952">
                              <w:rPr>
                                <w:rFonts w:ascii="Courier New" w:hAnsi="Courier New" w:cs="Courier New"/>
                              </w:rPr>
                              <w:t>find_empty_cells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F64E0" id="Text Box 21" o:spid="_x0000_s1044" type="#_x0000_t202" style="position:absolute;left:0;text-align:left;margin-left:-.7pt;margin-top:610.5pt;width:453.5pt;height:27.15pt;z-index:2517084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" stroked="f">
                <v:textbox style="mso-fit-shape-to-text:t" inset="0,0,0,0">
                  <w:txbxContent>
                    <w:p w14:paraId="112BDCC1" w14:textId="25B4FE1F" w:rsidR="0087490B" w:rsidRPr="009655DB" w:rsidRDefault="0087490B" w:rsidP="00DD5952">
                      <w:pPr>
                        <w:pStyle w:val="Caption"/>
                        <w:rPr>
                          <w:rFonts w:cs="Arial"/>
                          <w:noProof/>
                          <w:sz w:val="24"/>
                        </w:rPr>
                      </w:pPr>
                      <w:bookmarkStart w:id="52" w:name="_Ref68548544"/>
                      <w:bookmarkStart w:id="53" w:name="_Toc69244735"/>
                      <w:r>
                        <w:t xml:space="preserve">Slika </w:t>
                      </w:r>
                      <w:r w:rsidR="006A3D82">
                        <w:fldChar w:fldCharType="begin"/>
                      </w:r>
                      <w:r w:rsidR="006A3D82">
                        <w:instrText xml:space="preserve"> SEQ Slika \* ARABIC </w:instrText>
                      </w:r>
                      <w:r w:rsidR="006A3D82">
                        <w:fldChar w:fldCharType="separate"/>
                      </w:r>
                      <w:r>
                        <w:rPr>
                          <w:noProof/>
                        </w:rPr>
                        <w:t>11</w:t>
                      </w:r>
                      <w:r w:rsidR="006A3D82">
                        <w:rPr>
                          <w:noProof/>
                        </w:rPr>
                        <w:fldChar w:fldCharType="end"/>
                      </w:r>
                      <w:bookmarkEnd w:id="52"/>
                      <w:r>
                        <w:t xml:space="preserve">: Del rekurzivne funkcije </w:t>
                      </w:r>
                      <w:r w:rsidRPr="00DD5952">
                        <w:rPr>
                          <w:rFonts w:ascii="Courier New" w:hAnsi="Courier New" w:cs="Courier New"/>
                        </w:rPr>
                        <w:t>find_empty_cells</w:t>
                      </w:r>
                      <w:bookmarkEnd w:id="53"/>
                    </w:p>
                  </w:txbxContent>
                </v:textbox>
                <w10:wrap type="square" anchory="page"/>
              </v:shape>
            </w:pict>
          </mc:Fallback>
        </mc:AlternateContent>
      </w:r>
      <w:r w:rsidR="00C653C2" w:rsidRPr="00C653C2">
        <w:rPr>
          <w:rFonts w:cs="Arial"/>
          <w:noProof/>
          <w:lang w:eastAsia="sl-SI"/>
        </w:rPr>
        <mc:AlternateContent>
          <mc:Choice Requires="wps">
            <w:drawing>
              <wp:anchor distT="45720" distB="45720" distL="114300" distR="114300" simplePos="0" relativeHeight="251706368" behindDoc="0" locked="0" layoutInCell="1" allowOverlap="1" wp14:anchorId="547427A0" wp14:editId="08467CEC">
                <wp:simplePos x="0" y="0"/>
                <wp:positionH relativeFrom="margin">
                  <wp:posOffset>-8890</wp:posOffset>
                </wp:positionH>
                <wp:positionV relativeFrom="page">
                  <wp:posOffset>4959350</wp:posOffset>
                </wp:positionV>
                <wp:extent cx="5759450" cy="2736850"/>
                <wp:effectExtent l="0" t="0" r="127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36850"/>
                        </a:xfrm>
                        <a:prstGeom prst="rect">
                          <a:avLst/>
                        </a:prstGeom>
                        <a:solidFill>
                          <a:srgbClr val="FFFFFF"/>
                        </a:solidFill>
                        <a:ln w="9525">
                          <a:solidFill>
                            <a:srgbClr val="000000"/>
                          </a:solidFill>
                          <a:miter lim="800000"/>
                          <a:headEnd/>
                          <a:tailEnd/>
                        </a:ln>
                      </wps:spPr>
                      <wps:txb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427A0" id="_x0000_s1045" type="#_x0000_t202" style="position:absolute;left:0;text-align:left;margin-left:-.7pt;margin-top:390.5pt;width:453.5pt;height:215.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">
                <v:textbo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v:textbox>
                <w10:wrap type="square" anchorx="margin" anchory="page"/>
              </v:shape>
            </w:pict>
          </mc:Fallback>
        </mc:AlternateContent>
      </w:r>
      <w:r w:rsidR="00C653C2">
        <w:rPr>
          <w:rFonts w:cs="Arial"/>
        </w:rPr>
        <w:t xml:space="preserve">Največ težav sem imel z implementacijo pravila, ko igralec odpre polje, ki nima sosednjih bomb, program avtomatsko odpre vsa sosednja polja, ki niso bomba, oziroma toliko polj, dokler ne doseže prvega polja s sosednjo vsaj eno bombo. Rešitev sem našel na spletu (vira številka </w:t>
      </w:r>
      <w:sdt>
        <w:sdtPr>
          <w:rPr>
            <w:rFonts w:cs="Arial"/>
          </w:rPr>
          <w:id w:val="846907490"/>
          <w:citation/>
        </w:sdtPr>
        <w:sdtEndPr/>
        <w:sdtContent>
          <w:r w:rsidR="00C653C2">
            <w:rPr>
              <w:rFonts w:cs="Arial"/>
            </w:rPr>
            <w:fldChar w:fldCharType="begin"/>
          </w:r>
          <w:r w:rsidR="00C653C2">
            <w:rPr>
              <w:rFonts w:cs="Arial"/>
            </w:rPr>
            <w:instrText xml:space="preserve"> CITATION Jan21 \l 2057 </w:instrText>
          </w:r>
          <w:r w:rsidR="00C653C2">
            <w:rPr>
              <w:rFonts w:cs="Arial"/>
            </w:rPr>
            <w:fldChar w:fldCharType="separate"/>
          </w:r>
          <w:r w:rsidR="00F95A80" w:rsidRPr="00F95A80">
            <w:rPr>
              <w:rFonts w:cs="Arial"/>
              <w:noProof/>
            </w:rPr>
            <w:t>(15)</w:t>
          </w:r>
          <w:r w:rsidR="00C653C2">
            <w:rPr>
              <w:rFonts w:cs="Arial"/>
            </w:rPr>
            <w:fldChar w:fldCharType="end"/>
          </w:r>
        </w:sdtContent>
      </w:sdt>
      <w:r w:rsidR="00C653C2">
        <w:rPr>
          <w:rFonts w:cs="Arial"/>
        </w:rPr>
        <w:t xml:space="preserve"> in </w:t>
      </w:r>
      <w:sdt>
        <w:sdtPr>
          <w:rPr>
            <w:rFonts w:cs="Arial"/>
          </w:rPr>
          <w:id w:val="1123729514"/>
          <w:citation/>
        </w:sdtPr>
        <w:sdtEndPr/>
        <w:sdtContent>
          <w:r w:rsidR="00C653C2">
            <w:rPr>
              <w:rFonts w:cs="Arial"/>
            </w:rPr>
            <w:fldChar w:fldCharType="begin"/>
          </w:r>
          <w:r w:rsidR="00C653C2">
            <w:rPr>
              <w:rFonts w:cs="Arial"/>
              <w:lang w:val="en-GB"/>
            </w:rPr>
            <w:instrText xml:space="preserve"> CITATION JON16 \l 2057 </w:instrText>
          </w:r>
          <w:r w:rsidR="00C653C2">
            <w:rPr>
              <w:rFonts w:cs="Arial"/>
            </w:rPr>
            <w:fldChar w:fldCharType="separate"/>
          </w:r>
          <w:r w:rsidR="00F95A80" w:rsidRPr="00F95A80">
            <w:rPr>
              <w:rFonts w:cs="Arial"/>
              <w:noProof/>
              <w:lang w:val="en-GB"/>
            </w:rPr>
            <w:t>(16)</w:t>
          </w:r>
          <w:r w:rsidR="00C653C2">
            <w:rPr>
              <w:rFonts w:cs="Arial"/>
            </w:rPr>
            <w:fldChar w:fldCharType="end"/>
          </w:r>
        </w:sdtContent>
      </w:sdt>
      <w:r w:rsidR="00C653C2">
        <w:rPr>
          <w:rFonts w:cs="Arial"/>
        </w:rPr>
        <w:t>), kodo pa priredil tako, da je ustrezala mojemu programu</w:t>
      </w:r>
      <w:r w:rsidR="005D64F3">
        <w:rPr>
          <w:rFonts w:cs="Arial"/>
        </w:rPr>
        <w:t>. P</w:t>
      </w:r>
      <w:r w:rsidR="00C653C2">
        <w:rPr>
          <w:rFonts w:cs="Arial"/>
        </w:rPr>
        <w:t xml:space="preserve">otrebno jo je bilo dodelati tudi tako, da je sploh pravilno delovala, saj mi iz neznanega razloga koda, ki sem jo našel na zgoraj omenjenih virih ni delovala pravilno. Metoda </w:t>
      </w:r>
      <w:r w:rsidR="00C653C2" w:rsidRPr="00C36CA9">
        <w:rPr>
          <w:rFonts w:ascii="Courier New" w:hAnsi="Courier New" w:cs="Courier New"/>
        </w:rPr>
        <w:t>find_empty_cells</w:t>
      </w:r>
      <w:r w:rsidR="00C653C2">
        <w:rPr>
          <w:rFonts w:cs="Arial"/>
        </w:rPr>
        <w:t xml:space="preserve"> je rekurzivna metoda</w:t>
      </w:r>
      <w:r w:rsidR="00C653C2">
        <w:rPr>
          <w:rStyle w:val="FootnoteReference"/>
          <w:rFonts w:cs="Arial"/>
        </w:rPr>
        <w:footnoteReference w:id="2"/>
      </w:r>
      <w:r w:rsidR="00C653C2">
        <w:rPr>
          <w:rFonts w:cs="Arial"/>
        </w:rPr>
        <w:t xml:space="preserve">, ki ob kliku na prazno polje poskrbi, da se odprejo vsa sosednja polja oziroma polja, ki so v stiku spraznim poljem, ki so bodisi prazna bodisi imajo vsaj 1 sosednjo bombo in ob tem niso bomba. Del kode metode </w:t>
      </w:r>
      <w:r w:rsidR="00C653C2" w:rsidRPr="00C36CA9">
        <w:rPr>
          <w:rFonts w:ascii="Courier New" w:hAnsi="Courier New" w:cs="Courier New"/>
        </w:rPr>
        <w:t>find_empty_cells</w:t>
      </w:r>
      <w:r w:rsidR="00C653C2">
        <w:rPr>
          <w:rFonts w:cs="Arial"/>
        </w:rPr>
        <w:t xml:space="preserve"> prikazuje </w:t>
      </w:r>
      <w:r w:rsidR="00DA3ADA">
        <w:rPr>
          <w:rFonts w:cs="Arial"/>
        </w:rPr>
        <w:fldChar w:fldCharType="begin"/>
      </w:r>
      <w:r w:rsidR="00DA3ADA">
        <w:rPr>
          <w:rFonts w:cs="Arial"/>
        </w:rPr>
        <w:instrText xml:space="preserve"> REF  _Ref68548544 \* Lower \h  \* MERGEFORMAT </w:instrText>
      </w:r>
      <w:r w:rsidR="00DA3ADA">
        <w:rPr>
          <w:rFonts w:cs="Arial"/>
        </w:rPr>
      </w:r>
      <w:r w:rsidR="00DA3ADA">
        <w:rPr>
          <w:rFonts w:cs="Arial"/>
        </w:rPr>
        <w:fldChar w:fldCharType="separate"/>
      </w:r>
      <w:r w:rsidR="00F95A80">
        <w:t xml:space="preserve">slika </w:t>
      </w:r>
      <w:r w:rsidR="00F95A80">
        <w:rPr>
          <w:noProof/>
        </w:rPr>
        <w:t>11</w:t>
      </w:r>
      <w:r w:rsidR="00DA3ADA">
        <w:rPr>
          <w:rFonts w:cs="Arial"/>
        </w:rPr>
        <w:fldChar w:fldCharType="end"/>
      </w:r>
      <w:r w:rsidR="00C653C2">
        <w:rPr>
          <w:rFonts w:cs="Arial"/>
        </w:rPr>
        <w:t>.</w:t>
      </w:r>
    </w:p>
    <w:p w14:paraId="412E91EB" w14:textId="2607A58F" w:rsidR="00F841BB" w:rsidRDefault="00F841BB">
      <w:pPr>
        <w:spacing w:before="0" w:after="160" w:line="259" w:lineRule="auto"/>
        <w:jc w:val="left"/>
      </w:pPr>
      <w:r>
        <w:br w:type="page"/>
      </w:r>
    </w:p>
    <w:p w14:paraId="3D1BB933" w14:textId="35976D50" w:rsidR="005759FF" w:rsidRDefault="005759FF" w:rsidP="005759FF">
      <w:pPr>
        <w:pStyle w:val="Heading3"/>
        <w:rPr>
          <w:rFonts w:cs="Arial"/>
        </w:rPr>
      </w:pPr>
      <w:bookmarkStart w:id="54" w:name="_Toc69244781"/>
      <w:r>
        <w:lastRenderedPageBreak/>
        <w:t xml:space="preserve">Razred </w:t>
      </w:r>
      <w:r w:rsidRPr="005759FF">
        <w:rPr>
          <w:rFonts w:ascii="Courier New" w:hAnsi="Courier New" w:cs="Courier New"/>
        </w:rPr>
        <w:t>Gui2</w:t>
      </w:r>
      <w:r>
        <w:t xml:space="preserve"> </w:t>
      </w:r>
      <w:r>
        <w:rPr>
          <w:rFonts w:cs="Arial"/>
        </w:rPr>
        <w:t>in njegovi podrazredi ter podprogrami</w:t>
      </w:r>
      <w:bookmarkEnd w:id="54"/>
    </w:p>
    <w:p w14:paraId="0D496B42" w14:textId="082F8BB2" w:rsidR="005759FF" w:rsidRDefault="00C31093" w:rsidP="005759FF">
      <w:pPr>
        <w:rPr>
          <w:rFonts w:cs="Arial"/>
        </w:rPr>
      </w:pPr>
      <w:r>
        <w:rPr>
          <w:noProof/>
          <w:lang w:eastAsia="sl-SI"/>
        </w:rPr>
        <mc:AlternateContent>
          <mc:Choice Requires="wps">
            <w:drawing>
              <wp:anchor distT="0" distB="0" distL="114300" distR="114300" simplePos="0" relativeHeight="251731968" behindDoc="0" locked="0" layoutInCell="1" allowOverlap="1" wp14:anchorId="3AF523E6" wp14:editId="3749B458">
                <wp:simplePos x="0" y="0"/>
                <wp:positionH relativeFrom="margin">
                  <wp:posOffset>6985</wp:posOffset>
                </wp:positionH>
                <wp:positionV relativeFrom="paragraph">
                  <wp:posOffset>3143250</wp:posOffset>
                </wp:positionV>
                <wp:extent cx="57404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40400" cy="635"/>
                        </a:xfrm>
                        <a:prstGeom prst="rect">
                          <a:avLst/>
                        </a:prstGeom>
                        <a:solidFill>
                          <a:prstClr val="white"/>
                        </a:solidFill>
                        <a:ln>
                          <a:noFill/>
                        </a:ln>
                      </wps:spPr>
                      <wps:txbx>
                        <w:txbxContent>
                          <w:p w14:paraId="6CB6531E" w14:textId="7F85F875" w:rsidR="0087490B" w:rsidRPr="008449A7" w:rsidRDefault="0087490B" w:rsidP="00763E74">
                            <w:pPr>
                              <w:pStyle w:val="Caption"/>
                              <w:rPr>
                                <w:noProof/>
                                <w:sz w:val="24"/>
                              </w:rPr>
                            </w:pPr>
                            <w:bookmarkStart w:id="55" w:name="_Ref68690335"/>
                            <w:bookmarkStart w:id="56" w:name="_Toc69244736"/>
                            <w:r>
                              <w:t xml:space="preserve">Slika </w:t>
                            </w:r>
                            <w:r w:rsidR="006A3D82">
                              <w:fldChar w:fldCharType="begin"/>
                            </w:r>
                            <w:r w:rsidR="006A3D82">
                              <w:instrText xml:space="preserve"> SEQ Slika \* ARABIC </w:instrText>
                            </w:r>
                            <w:r w:rsidR="006A3D82">
                              <w:fldChar w:fldCharType="separate"/>
                            </w:r>
                            <w:r>
                              <w:rPr>
                                <w:noProof/>
                              </w:rPr>
                              <w:t>12</w:t>
                            </w:r>
                            <w:r w:rsidR="006A3D82">
                              <w:rPr>
                                <w:noProof/>
                              </w:rPr>
                              <w:fldChar w:fldCharType="end"/>
                            </w:r>
                            <w:bookmarkEnd w:id="55"/>
                            <w:r>
                              <w:t xml:space="preserve">: Spremenljivke razreda </w:t>
                            </w:r>
                            <w:r w:rsidRPr="00763E74">
                              <w:rPr>
                                <w:rFonts w:ascii="Courier New" w:hAnsi="Courier New" w:cs="Courier New"/>
                              </w:rPr>
                              <w:t>Gui2</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523E6" id="Text Box 3" o:spid="_x0000_s1046" type="#_x0000_t202" style="position:absolute;left:0;text-align:left;margin-left:.55pt;margin-top:247.5pt;width:452pt;height:.05pt;z-index:251731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" stroked="f">
                <v:textbox style="mso-fit-shape-to-text:t" inset="0,0,0,0">
                  <w:txbxContent>
                    <w:p w14:paraId="6CB6531E" w14:textId="7F85F875" w:rsidR="0087490B" w:rsidRPr="008449A7" w:rsidRDefault="0087490B" w:rsidP="00763E74">
                      <w:pPr>
                        <w:pStyle w:val="Caption"/>
                        <w:rPr>
                          <w:noProof/>
                          <w:sz w:val="24"/>
                        </w:rPr>
                      </w:pPr>
                      <w:bookmarkStart w:id="57" w:name="_Ref68690335"/>
                      <w:bookmarkStart w:id="58" w:name="_Toc69244736"/>
                      <w:r>
                        <w:t xml:space="preserve">Slika </w:t>
                      </w:r>
                      <w:r w:rsidR="006A3D82">
                        <w:fldChar w:fldCharType="begin"/>
                      </w:r>
                      <w:r w:rsidR="006A3D82">
                        <w:instrText xml:space="preserve"> SEQ Slika \* ARABIC </w:instrText>
                      </w:r>
                      <w:r w:rsidR="006A3D82">
                        <w:fldChar w:fldCharType="separate"/>
                      </w:r>
                      <w:r>
                        <w:rPr>
                          <w:noProof/>
                        </w:rPr>
                        <w:t>12</w:t>
                      </w:r>
                      <w:r w:rsidR="006A3D82">
                        <w:rPr>
                          <w:noProof/>
                        </w:rPr>
                        <w:fldChar w:fldCharType="end"/>
                      </w:r>
                      <w:bookmarkEnd w:id="57"/>
                      <w:r>
                        <w:t xml:space="preserve">: Spremenljivke razreda </w:t>
                      </w:r>
                      <w:r w:rsidRPr="00763E74">
                        <w:rPr>
                          <w:rFonts w:ascii="Courier New" w:hAnsi="Courier New" w:cs="Courier New"/>
                        </w:rPr>
                        <w:t>Gui2</w:t>
                      </w:r>
                      <w:bookmarkEnd w:id="58"/>
                    </w:p>
                  </w:txbxContent>
                </v:textbox>
                <w10:wrap type="square" anchorx="margin"/>
              </v:shape>
            </w:pict>
          </mc:Fallback>
        </mc:AlternateContent>
      </w:r>
      <w:r>
        <w:rPr>
          <w:noProof/>
          <w:lang w:eastAsia="sl-SI"/>
        </w:rPr>
        <mc:AlternateContent>
          <mc:Choice Requires="wps">
            <w:drawing>
              <wp:anchor distT="45720" distB="45720" distL="114300" distR="114300" simplePos="0" relativeHeight="251729920" behindDoc="0" locked="0" layoutInCell="1" allowOverlap="1" wp14:anchorId="19988F74" wp14:editId="510B3DAB">
                <wp:simplePos x="0" y="0"/>
                <wp:positionH relativeFrom="margin">
                  <wp:posOffset>6350</wp:posOffset>
                </wp:positionH>
                <wp:positionV relativeFrom="paragraph">
                  <wp:posOffset>1984033</wp:posOffset>
                </wp:positionV>
                <wp:extent cx="5740400" cy="1104900"/>
                <wp:effectExtent l="0" t="0" r="127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104900"/>
                        </a:xfrm>
                        <a:prstGeom prst="rect">
                          <a:avLst/>
                        </a:prstGeom>
                        <a:solidFill>
                          <a:srgbClr val="FFFFFF"/>
                        </a:solidFill>
                        <a:ln w="9525">
                          <a:solidFill>
                            <a:srgbClr val="000000"/>
                          </a:solidFill>
                          <a:miter lim="800000"/>
                          <a:headEnd/>
                          <a:tailEnd/>
                        </a:ln>
                      </wps:spPr>
                      <wps:txbx>
                        <w:txbxContent>
                          <w:p w14:paraId="2F644299" w14:textId="77777777" w:rsidR="0087490B" w:rsidRDefault="0087490B" w:rsidP="00763E74">
                            <w:pPr>
                              <w:pStyle w:val="NoSpacing"/>
                            </w:pPr>
                            <w:proofErr w:type="spellStart"/>
                            <w:r>
                              <w:t>JFrame</w:t>
                            </w:r>
                            <w:proofErr w:type="spellEnd"/>
                            <w:r>
                              <w:t xml:space="preserve"> </w:t>
                            </w:r>
                            <w:r>
                              <w:rPr>
                                <w:color w:val="0000C0"/>
                              </w:rPr>
                              <w:t>frame</w:t>
                            </w:r>
                            <w:r>
                              <w:t xml:space="preserve"> = </w:t>
                            </w:r>
                            <w:r>
                              <w:rPr>
                                <w:b/>
                                <w:bCs/>
                                <w:color w:val="7F0055"/>
                              </w:rPr>
                              <w:t>new</w:t>
                            </w:r>
                            <w:r>
                              <w:t xml:space="preserve"> </w:t>
                            </w:r>
                            <w:proofErr w:type="spellStart"/>
                            <w:r>
                              <w:t>JFrame</w:t>
                            </w:r>
                            <w:proofErr w:type="spellEnd"/>
                            <w:r>
                              <w:t>();</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88F74" id="_x0000_s1047" type="#_x0000_t202" style="position:absolute;left:0;text-align:left;margin-left:.5pt;margin-top:156.2pt;width:452pt;height:87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">
                <v:textbox>
                  <w:txbxContent>
                    <w:p w14:paraId="2F644299" w14:textId="77777777" w:rsidR="0087490B" w:rsidRDefault="0087490B" w:rsidP="00763E74">
                      <w:pPr>
                        <w:pStyle w:val="NoSpacing"/>
                      </w:pPr>
                      <w:proofErr w:type="spellStart"/>
                      <w:r>
                        <w:t>JFrame</w:t>
                      </w:r>
                      <w:proofErr w:type="spellEnd"/>
                      <w:r>
                        <w:t xml:space="preserve"> </w:t>
                      </w:r>
                      <w:r>
                        <w:rPr>
                          <w:color w:val="0000C0"/>
                        </w:rPr>
                        <w:t>frame</w:t>
                      </w:r>
                      <w:r>
                        <w:t xml:space="preserve"> = </w:t>
                      </w:r>
                      <w:r>
                        <w:rPr>
                          <w:b/>
                          <w:bCs/>
                          <w:color w:val="7F0055"/>
                        </w:rPr>
                        <w:t>new</w:t>
                      </w:r>
                      <w:r>
                        <w:t xml:space="preserve"> </w:t>
                      </w:r>
                      <w:proofErr w:type="spellStart"/>
                      <w:r>
                        <w:t>JFrame</w:t>
                      </w:r>
                      <w:proofErr w:type="spellEnd"/>
                      <w:r>
                        <w:t>();</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v:textbox>
                <w10:wrap type="square" anchorx="margin"/>
              </v:shape>
            </w:pict>
          </mc:Fallback>
        </mc:AlternateContent>
      </w:r>
      <w:r w:rsidR="005759FF">
        <w:t>Zadnji razred, ki sem ga moral ustvariti</w:t>
      </w:r>
      <w:r w:rsidR="005D64F3">
        <w:t>,</w:t>
      </w:r>
      <w:r w:rsidR="005759FF">
        <w:t xml:space="preserve"> pa je </w:t>
      </w:r>
      <w:r w:rsidR="005759FF" w:rsidRPr="00763E74">
        <w:rPr>
          <w:rFonts w:ascii="Courier New" w:hAnsi="Courier New" w:cs="Courier New"/>
        </w:rPr>
        <w:t>Gui2</w:t>
      </w:r>
      <w:r w:rsidR="00172C04">
        <w:t>. Ta</w:t>
      </w:r>
      <w:r w:rsidR="005759FF">
        <w:t xml:space="preserve"> definira grafični vmesnik z informacijami</w:t>
      </w:r>
      <w:r w:rsidR="00172C04">
        <w:t xml:space="preserve"> in vse njegove komponente, torej gumb, sliki in polja z besedilom.</w:t>
      </w:r>
      <w:r w:rsidR="00763E74">
        <w:t xml:space="preserve"> Spremenljivke tega razreda prikazuje </w:t>
      </w:r>
      <w:r w:rsidR="00763E74">
        <w:fldChar w:fldCharType="begin"/>
      </w:r>
      <w:r w:rsidR="00763E74">
        <w:instrText xml:space="preserve"> REF  _Ref68690335 \* Lower \h  \* MERGEFORMAT </w:instrText>
      </w:r>
      <w:r w:rsidR="00763E74">
        <w:fldChar w:fldCharType="separate"/>
      </w:r>
      <w:r w:rsidR="00F95A80">
        <w:t xml:space="preserve">slika </w:t>
      </w:r>
      <w:r w:rsidR="00F95A80">
        <w:rPr>
          <w:noProof/>
        </w:rPr>
        <w:t>12</w:t>
      </w:r>
      <w:r w:rsidR="00763E74">
        <w:fldChar w:fldCharType="end"/>
      </w:r>
      <w:r w:rsidR="00763E74">
        <w:t xml:space="preserve">. Spremenljivka </w:t>
      </w:r>
      <w:r w:rsidR="00763E74" w:rsidRPr="00CB739E">
        <w:rPr>
          <w:rFonts w:ascii="Courier New" w:hAnsi="Courier New" w:cs="Courier New"/>
        </w:rPr>
        <w:t>frame</w:t>
      </w:r>
      <w:r w:rsidR="00763E74">
        <w:t xml:space="preserve"> predstavlja okno, ki se odpre ob kliku na gumb za informacije v oknu grafičnega vmesnika igre, ki ga definira razred </w:t>
      </w:r>
      <w:r w:rsidR="00763E74" w:rsidRPr="00763E74">
        <w:rPr>
          <w:rFonts w:ascii="Courier New" w:hAnsi="Courier New" w:cs="Courier New"/>
        </w:rPr>
        <w:t>Gui</w:t>
      </w:r>
      <w:r w:rsidR="00CB739E">
        <w:rPr>
          <w:rFonts w:cs="Arial"/>
        </w:rPr>
        <w:t xml:space="preserve">. Na tem oknu se prikažejo vse ostale komponente navedene med spremenljivkami. Gumb </w:t>
      </w:r>
      <w:r w:rsidR="00CB739E" w:rsidRPr="00CB739E">
        <w:rPr>
          <w:rFonts w:ascii="Courier New" w:hAnsi="Courier New" w:cs="Courier New"/>
        </w:rPr>
        <w:t>myButton</w:t>
      </w:r>
      <w:r w:rsidR="00CB739E">
        <w:rPr>
          <w:rFonts w:cs="Arial"/>
        </w:rPr>
        <w:t xml:space="preserve"> je označen z napisom »NAZAJ V IGRO«, funkcionalnost pa mu določimo v konstruktorju razreda, ki si ga bomo ogledali kasneje. </w:t>
      </w:r>
    </w:p>
    <w:p w14:paraId="31DE3F22" w14:textId="25ECB7B2" w:rsidR="00EA2C52" w:rsidRDefault="00FF296A" w:rsidP="005759FF">
      <w:pPr>
        <w:rPr>
          <w:rFonts w:cs="Arial"/>
        </w:rPr>
      </w:pPr>
      <w:r>
        <w:rPr>
          <w:rFonts w:cs="Arial"/>
        </w:rPr>
        <w:t xml:space="preserve">V konstruktorju razreda </w:t>
      </w:r>
      <w:r w:rsidRPr="00FF296A">
        <w:rPr>
          <w:rFonts w:ascii="Courier New" w:hAnsi="Courier New" w:cs="Courier New"/>
        </w:rPr>
        <w:t>Gui()</w:t>
      </w:r>
      <w:r>
        <w:rPr>
          <w:rFonts w:cs="Arial"/>
        </w:rPr>
        <w:t xml:space="preserve"> sem prej omenjenim spremenljivkam in komponentam dolo</w:t>
      </w:r>
      <w:r w:rsidR="00577530">
        <w:rPr>
          <w:rFonts w:cs="Arial"/>
        </w:rPr>
        <w:t>čil lastnosti, kot so velikost, lokacijo, besedilo, ki se z njimi izpisuje ter jih vse dodal na okno z informacijami z ukazom</w:t>
      </w:r>
      <w:r w:rsidR="00EA2C52">
        <w:rPr>
          <w:rFonts w:cs="Arial"/>
        </w:rPr>
        <w:t>:</w:t>
      </w:r>
    </w:p>
    <w:p w14:paraId="5921A105" w14:textId="782A5B7A" w:rsidR="00CB739E" w:rsidRDefault="00577530" w:rsidP="005759FF">
      <w:pPr>
        <w:rPr>
          <w:rFonts w:ascii="Courier New" w:hAnsi="Courier New" w:cs="Courier New"/>
          <w:szCs w:val="24"/>
        </w:rPr>
      </w:pPr>
      <w:r w:rsidRPr="00EA2C52">
        <w:rPr>
          <w:rFonts w:ascii="Courier New" w:hAnsi="Courier New" w:cs="Courier New"/>
          <w:szCs w:val="24"/>
        </w:rPr>
        <w:t>frame.getContentPane</w:t>
      </w:r>
      <w:r w:rsidR="00EA2C52" w:rsidRPr="00EA2C52">
        <w:rPr>
          <w:rFonts w:ascii="Courier New" w:hAnsi="Courier New" w:cs="Courier New"/>
          <w:szCs w:val="24"/>
        </w:rPr>
        <w:t>().add</w:t>
      </w:r>
      <w:r w:rsidRPr="00EA2C52">
        <w:rPr>
          <w:rFonts w:ascii="Courier New" w:hAnsi="Courier New" w:cs="Courier New"/>
          <w:szCs w:val="24"/>
        </w:rPr>
        <w:t>(</w:t>
      </w:r>
      <w:r w:rsidR="00EA2C52" w:rsidRPr="00EA2C52">
        <w:rPr>
          <w:rFonts w:ascii="Courier New" w:hAnsi="Courier New" w:cs="Courier New"/>
          <w:szCs w:val="24"/>
        </w:rPr>
        <w:t>»ime_</w:t>
      </w:r>
      <w:r w:rsidR="00EA2C52">
        <w:rPr>
          <w:rFonts w:ascii="Courier New" w:hAnsi="Courier New" w:cs="Courier New"/>
          <w:szCs w:val="24"/>
        </w:rPr>
        <w:t>komponente</w:t>
      </w:r>
      <w:r w:rsidR="00EA2C52" w:rsidRPr="00EA2C52">
        <w:rPr>
          <w:rFonts w:ascii="Courier New" w:hAnsi="Courier New" w:cs="Courier New"/>
          <w:szCs w:val="24"/>
        </w:rPr>
        <w:t>«</w:t>
      </w:r>
      <w:r w:rsidRPr="00EA2C52">
        <w:rPr>
          <w:rFonts w:ascii="Courier New" w:hAnsi="Courier New" w:cs="Courier New"/>
          <w:szCs w:val="24"/>
        </w:rPr>
        <w:t>)</w:t>
      </w:r>
    </w:p>
    <w:p w14:paraId="6C7D915E" w14:textId="17C7912C" w:rsidR="00763E74" w:rsidRPr="00C31093" w:rsidRDefault="00C31093" w:rsidP="005759FF">
      <w:pPr>
        <w:rPr>
          <w:rFonts w:cs="Arial"/>
          <w:szCs w:val="24"/>
        </w:rPr>
      </w:pPr>
      <w:r w:rsidRPr="00917BBB">
        <w:rPr>
          <w:rFonts w:cs="Arial"/>
          <w:noProof/>
          <w:szCs w:val="24"/>
          <w:lang w:eastAsia="sl-SI"/>
        </w:rPr>
        <mc:AlternateContent>
          <mc:Choice Requires="wps">
            <w:drawing>
              <wp:anchor distT="45720" distB="45720" distL="114300" distR="114300" simplePos="0" relativeHeight="251734016" behindDoc="0" locked="0" layoutInCell="1" allowOverlap="1" wp14:anchorId="2F97092A" wp14:editId="01C192B4">
                <wp:simplePos x="0" y="0"/>
                <wp:positionH relativeFrom="margin">
                  <wp:posOffset>6985</wp:posOffset>
                </wp:positionH>
                <wp:positionV relativeFrom="page">
                  <wp:posOffset>6703695</wp:posOffset>
                </wp:positionV>
                <wp:extent cx="5734050" cy="1835150"/>
                <wp:effectExtent l="0" t="0" r="1905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35150"/>
                        </a:xfrm>
                        <a:prstGeom prst="rect">
                          <a:avLst/>
                        </a:prstGeom>
                        <a:solidFill>
                          <a:srgbClr val="FFFFFF"/>
                        </a:solidFill>
                        <a:ln w="9525">
                          <a:solidFill>
                            <a:srgbClr val="000000"/>
                          </a:solidFill>
                          <a:miter lim="800000"/>
                          <a:headEnd/>
                          <a:tailEnd/>
                        </a:ln>
                      </wps:spPr>
                      <wps:txb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092A" id="_x0000_s1048" type="#_x0000_t202" style="position:absolute;left:0;text-align:left;margin-left:.55pt;margin-top:527.85pt;width:451.5pt;height:144.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">
                <v:textbo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736064" behindDoc="1" locked="0" layoutInCell="1" allowOverlap="1" wp14:anchorId="10002BDC" wp14:editId="1729CC40">
                <wp:simplePos x="0" y="0"/>
                <wp:positionH relativeFrom="margin">
                  <wp:posOffset>-635</wp:posOffset>
                </wp:positionH>
                <wp:positionV relativeFrom="page">
                  <wp:posOffset>8596142</wp:posOffset>
                </wp:positionV>
                <wp:extent cx="5734050" cy="241300"/>
                <wp:effectExtent l="0" t="0" r="0" b="6350"/>
                <wp:wrapSquare wrapText="bothSides"/>
                <wp:docPr id="15" name="Text Box 15"/>
                <wp:cNvGraphicFramePr/>
                <a:graphic xmlns:a="http://schemas.openxmlformats.org/drawingml/2006/main">
                  <a:graphicData uri="http://schemas.microsoft.com/office/word/2010/wordprocessingShape">
                    <wps:wsp>
                      <wps:cNvSpPr txBox="1"/>
                      <wps:spPr>
                        <a:xfrm>
                          <a:off x="0" y="0"/>
                          <a:ext cx="5734050" cy="241300"/>
                        </a:xfrm>
                        <a:prstGeom prst="rect">
                          <a:avLst/>
                        </a:prstGeom>
                        <a:solidFill>
                          <a:prstClr val="white"/>
                        </a:solidFill>
                        <a:ln>
                          <a:noFill/>
                        </a:ln>
                      </wps:spPr>
                      <wps:txbx>
                        <w:txbxContent>
                          <w:p w14:paraId="475AB81E" w14:textId="5A3926A8" w:rsidR="0087490B" w:rsidRPr="00671AC4" w:rsidRDefault="0087490B" w:rsidP="00917BBB">
                            <w:pPr>
                              <w:pStyle w:val="Caption"/>
                              <w:rPr>
                                <w:rFonts w:cs="Arial"/>
                                <w:noProof/>
                                <w:sz w:val="24"/>
                                <w:szCs w:val="24"/>
                              </w:rPr>
                            </w:pPr>
                            <w:bookmarkStart w:id="59" w:name="_Ref68691986"/>
                            <w:bookmarkStart w:id="60" w:name="_Toc69244737"/>
                            <w:r>
                              <w:t xml:space="preserve">Slika </w:t>
                            </w:r>
                            <w:r w:rsidR="006A3D82">
                              <w:fldChar w:fldCharType="begin"/>
                            </w:r>
                            <w:r w:rsidR="006A3D82">
                              <w:instrText xml:space="preserve"> SEQ Slika \* ARABIC </w:instrText>
                            </w:r>
                            <w:r w:rsidR="006A3D82">
                              <w:fldChar w:fldCharType="separate"/>
                            </w:r>
                            <w:r>
                              <w:rPr>
                                <w:noProof/>
                              </w:rPr>
                              <w:t>13</w:t>
                            </w:r>
                            <w:r w:rsidR="006A3D82">
                              <w:rPr>
                                <w:noProof/>
                              </w:rPr>
                              <w:fldChar w:fldCharType="end"/>
                            </w:r>
                            <w:bookmarkEnd w:id="59"/>
                            <w:r>
                              <w:t xml:space="preserve">: Del konstruktorja </w:t>
                            </w:r>
                            <w:r w:rsidRPr="00917BBB">
                              <w:rPr>
                                <w:rFonts w:ascii="Courier New" w:hAnsi="Courier New" w:cs="Courier New"/>
                              </w:rPr>
                              <w:t>Gui2()</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02BDC" id="Text Box 15" o:spid="_x0000_s1049" type="#_x0000_t202" style="position:absolute;left:0;text-align:left;margin-left:-.05pt;margin-top:676.85pt;width:451.5pt;height:19pt;z-index:-25158041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" stroked="f">
                <v:textbox inset="0,0,0,0">
                  <w:txbxContent>
                    <w:p w14:paraId="475AB81E" w14:textId="5A3926A8" w:rsidR="0087490B" w:rsidRPr="00671AC4" w:rsidRDefault="0087490B" w:rsidP="00917BBB">
                      <w:pPr>
                        <w:pStyle w:val="Caption"/>
                        <w:rPr>
                          <w:rFonts w:cs="Arial"/>
                          <w:noProof/>
                          <w:sz w:val="24"/>
                          <w:szCs w:val="24"/>
                        </w:rPr>
                      </w:pPr>
                      <w:bookmarkStart w:id="61" w:name="_Ref68691986"/>
                      <w:bookmarkStart w:id="62" w:name="_Toc69244737"/>
                      <w:r>
                        <w:t xml:space="preserve">Slika </w:t>
                      </w:r>
                      <w:r w:rsidR="006A3D82">
                        <w:fldChar w:fldCharType="begin"/>
                      </w:r>
                      <w:r w:rsidR="006A3D82">
                        <w:instrText xml:space="preserve"> SEQ Slika \* ARABIC </w:instrText>
                      </w:r>
                      <w:r w:rsidR="006A3D82">
                        <w:fldChar w:fldCharType="separate"/>
                      </w:r>
                      <w:r>
                        <w:rPr>
                          <w:noProof/>
                        </w:rPr>
                        <w:t>13</w:t>
                      </w:r>
                      <w:r w:rsidR="006A3D82">
                        <w:rPr>
                          <w:noProof/>
                        </w:rPr>
                        <w:fldChar w:fldCharType="end"/>
                      </w:r>
                      <w:bookmarkEnd w:id="61"/>
                      <w:r>
                        <w:t xml:space="preserve">: Del konstruktorja </w:t>
                      </w:r>
                      <w:r w:rsidRPr="00917BBB">
                        <w:rPr>
                          <w:rFonts w:ascii="Courier New" w:hAnsi="Courier New" w:cs="Courier New"/>
                        </w:rPr>
                        <w:t>Gui2()</w:t>
                      </w:r>
                      <w:bookmarkEnd w:id="62"/>
                    </w:p>
                  </w:txbxContent>
                </v:textbox>
                <w10:wrap type="square" anchorx="margin" anchory="page"/>
              </v:shape>
            </w:pict>
          </mc:Fallback>
        </mc:AlternateContent>
      </w:r>
      <w:r w:rsidR="00917BBB">
        <w:rPr>
          <w:rFonts w:cs="Arial"/>
          <w:szCs w:val="24"/>
        </w:rPr>
        <w:t xml:space="preserve">Ta </w:t>
      </w:r>
      <w:r w:rsidR="00EA2C52">
        <w:rPr>
          <w:rFonts w:cs="Arial"/>
          <w:szCs w:val="24"/>
        </w:rPr>
        <w:t xml:space="preserve">oknu frame doda komponento, katere ime smo navedli v zadnjem oklepaju. </w:t>
      </w:r>
      <w:r w:rsidR="00E62F1D">
        <w:rPr>
          <w:rFonts w:cs="Arial"/>
          <w:szCs w:val="24"/>
        </w:rPr>
        <w:fldChar w:fldCharType="begin"/>
      </w:r>
      <w:r w:rsidR="00E62F1D">
        <w:rPr>
          <w:rFonts w:cs="Arial"/>
          <w:szCs w:val="24"/>
        </w:rPr>
        <w:instrText xml:space="preserve"> REF _Ref68691986 \h </w:instrText>
      </w:r>
      <w:r w:rsidR="00E62F1D">
        <w:rPr>
          <w:rFonts w:cs="Arial"/>
          <w:szCs w:val="24"/>
        </w:rPr>
      </w:r>
      <w:r w:rsidR="00E62F1D">
        <w:rPr>
          <w:rFonts w:cs="Arial"/>
          <w:szCs w:val="24"/>
        </w:rPr>
        <w:fldChar w:fldCharType="separate"/>
      </w:r>
      <w:r w:rsidR="00F95A80">
        <w:t xml:space="preserve">Slika </w:t>
      </w:r>
      <w:r w:rsidR="00F95A80">
        <w:rPr>
          <w:noProof/>
        </w:rPr>
        <w:t>13</w:t>
      </w:r>
      <w:r w:rsidR="00E62F1D">
        <w:rPr>
          <w:rFonts w:cs="Arial"/>
          <w:szCs w:val="24"/>
        </w:rPr>
        <w:fldChar w:fldCharType="end"/>
      </w:r>
      <w:r w:rsidR="00E62F1D">
        <w:rPr>
          <w:rFonts w:cs="Arial"/>
          <w:szCs w:val="24"/>
        </w:rPr>
        <w:t xml:space="preserve"> </w:t>
      </w:r>
      <w:r w:rsidR="00EA2C52">
        <w:rPr>
          <w:rFonts w:cs="Arial"/>
          <w:szCs w:val="24"/>
        </w:rPr>
        <w:t xml:space="preserve">prikazuje del kode konstruktorja, </w:t>
      </w:r>
      <w:r w:rsidR="00917BBB">
        <w:rPr>
          <w:rFonts w:cs="Arial"/>
          <w:szCs w:val="24"/>
        </w:rPr>
        <w:t xml:space="preserve">ki določa lastnosti okna </w:t>
      </w:r>
      <w:r w:rsidR="00917BBB" w:rsidRPr="00917BBB">
        <w:rPr>
          <w:rFonts w:ascii="Courier New" w:hAnsi="Courier New" w:cs="Courier New"/>
          <w:szCs w:val="24"/>
        </w:rPr>
        <w:t>frame</w:t>
      </w:r>
      <w:r w:rsidR="00917BBB">
        <w:rPr>
          <w:rFonts w:cs="Arial"/>
          <w:szCs w:val="24"/>
        </w:rPr>
        <w:t xml:space="preserve"> in lokacijo ter sledilec pritiska gumbu </w:t>
      </w:r>
      <w:r w:rsidR="00917BBB" w:rsidRPr="00917BBB">
        <w:rPr>
          <w:rFonts w:ascii="Courier New" w:hAnsi="Courier New" w:cs="Courier New"/>
          <w:szCs w:val="24"/>
        </w:rPr>
        <w:t>myButton</w:t>
      </w:r>
      <w:r w:rsidR="00917BBB">
        <w:rPr>
          <w:rFonts w:cs="Arial"/>
          <w:szCs w:val="24"/>
        </w:rPr>
        <w:t>.</w:t>
      </w:r>
    </w:p>
    <w:p w14:paraId="1BE99BED" w14:textId="73383235" w:rsidR="00E62F1D" w:rsidRDefault="00530585" w:rsidP="005759FF">
      <w:r>
        <w:t xml:space="preserve">Navodila igre so v grafični vmesnik vpisana s pomočjo ukazov HTML, ki mi omogočajo enostavnejše urejanje besedila v vrstice z ukazom </w:t>
      </w:r>
      <w:r w:rsidRPr="00530585">
        <w:rPr>
          <w:rFonts w:ascii="Courier New" w:hAnsi="Courier New" w:cs="Courier New"/>
        </w:rPr>
        <w:t>&lt;</w:t>
      </w:r>
      <w:proofErr w:type="spellStart"/>
      <w:r w:rsidRPr="00530585">
        <w:rPr>
          <w:rFonts w:ascii="Courier New" w:hAnsi="Courier New" w:cs="Courier New"/>
        </w:rPr>
        <w:t>br</w:t>
      </w:r>
      <w:proofErr w:type="spellEnd"/>
      <w:r w:rsidRPr="00530585">
        <w:rPr>
          <w:rFonts w:ascii="Courier New" w:hAnsi="Courier New" w:cs="Courier New"/>
        </w:rPr>
        <w:t>&gt;</w:t>
      </w:r>
      <w:r>
        <w:t xml:space="preserve">, ki povzroči prelom v besedilu in kurzor postavi na začetek nove vrstice. Celotno besedilo navodil je zato zapisano znotraj polja omejenega z </w:t>
      </w:r>
      <w:r w:rsidRPr="00530585">
        <w:rPr>
          <w:rFonts w:ascii="Courier New" w:hAnsi="Courier New" w:cs="Courier New"/>
        </w:rPr>
        <w:t>&lt;html&gt; … &lt;/html&gt;</w:t>
      </w:r>
      <w:r>
        <w:t>.</w:t>
      </w:r>
    </w:p>
    <w:p w14:paraId="2B991C57" w14:textId="1A27EDD1" w:rsidR="00E62F1D" w:rsidRDefault="00B7676B" w:rsidP="005759FF">
      <w:r>
        <w:rPr>
          <w:noProof/>
          <w:lang w:eastAsia="sl-SI"/>
        </w:rPr>
        <w:lastRenderedPageBreak/>
        <mc:AlternateContent>
          <mc:Choice Requires="wps">
            <w:drawing>
              <wp:anchor distT="0" distB="0" distL="114300" distR="114300" simplePos="0" relativeHeight="251740160" behindDoc="0" locked="0" layoutInCell="1" allowOverlap="1" wp14:anchorId="23BC2D7C" wp14:editId="6305DEA3">
                <wp:simplePos x="0" y="0"/>
                <wp:positionH relativeFrom="column">
                  <wp:posOffset>-9672</wp:posOffset>
                </wp:positionH>
                <wp:positionV relativeFrom="page">
                  <wp:posOffset>3298874</wp:posOffset>
                </wp:positionV>
                <wp:extent cx="5753100" cy="34480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3100" cy="344805"/>
                        </a:xfrm>
                        <a:prstGeom prst="rect">
                          <a:avLst/>
                        </a:prstGeom>
                        <a:solidFill>
                          <a:prstClr val="white"/>
                        </a:solidFill>
                        <a:ln>
                          <a:noFill/>
                        </a:ln>
                      </wps:spPr>
                      <wps:txbx>
                        <w:txbxContent>
                          <w:p w14:paraId="02BBD528" w14:textId="2CE7B454" w:rsidR="0087490B" w:rsidRPr="00782E08" w:rsidRDefault="0087490B" w:rsidP="00B7676B">
                            <w:pPr>
                              <w:pStyle w:val="Caption"/>
                              <w:rPr>
                                <w:noProof/>
                                <w:sz w:val="24"/>
                              </w:rPr>
                            </w:pPr>
                            <w:bookmarkStart w:id="63" w:name="_Ref68692514"/>
                            <w:bookmarkStart w:id="64" w:name="_Toc69244738"/>
                            <w:r>
                              <w:t xml:space="preserve">Slika </w:t>
                            </w:r>
                            <w:r w:rsidR="006A3D82">
                              <w:fldChar w:fldCharType="begin"/>
                            </w:r>
                            <w:r w:rsidR="006A3D82">
                              <w:instrText xml:space="preserve"> SEQ Slika \* ARABIC </w:instrText>
                            </w:r>
                            <w:r w:rsidR="006A3D82">
                              <w:fldChar w:fldCharType="separate"/>
                            </w:r>
                            <w:r>
                              <w:rPr>
                                <w:noProof/>
                              </w:rPr>
                              <w:t>14</w:t>
                            </w:r>
                            <w:r w:rsidR="006A3D82">
                              <w:rPr>
                                <w:noProof/>
                              </w:rPr>
                              <w:fldChar w:fldCharType="end"/>
                            </w:r>
                            <w:bookmarkEnd w:id="63"/>
                            <w:r>
                              <w:t xml:space="preserve">: Metoda, ki določa funkcijo gumbu </w:t>
                            </w:r>
                            <w:r w:rsidRPr="00B7676B">
                              <w:rPr>
                                <w:rFonts w:ascii="Courier New" w:hAnsi="Courier New" w:cs="Courier New"/>
                              </w:rPr>
                              <w:t>myButton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C2D7C" id="Text Box 27" o:spid="_x0000_s1050" type="#_x0000_t202" style="position:absolute;left:0;text-align:left;margin-left:-.75pt;margin-top:259.75pt;width:453pt;height:27.15pt;z-index:2517401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" stroked="f">
                <v:textbox style="mso-fit-shape-to-text:t" inset="0,0,0,0">
                  <w:txbxContent>
                    <w:p w14:paraId="02BBD528" w14:textId="2CE7B454" w:rsidR="0087490B" w:rsidRPr="00782E08" w:rsidRDefault="0087490B" w:rsidP="00B7676B">
                      <w:pPr>
                        <w:pStyle w:val="Caption"/>
                        <w:rPr>
                          <w:noProof/>
                          <w:sz w:val="24"/>
                        </w:rPr>
                      </w:pPr>
                      <w:bookmarkStart w:id="65" w:name="_Ref68692514"/>
                      <w:bookmarkStart w:id="66" w:name="_Toc69244738"/>
                      <w:r>
                        <w:t xml:space="preserve">Slika </w:t>
                      </w:r>
                      <w:r w:rsidR="006A3D82">
                        <w:fldChar w:fldCharType="begin"/>
                      </w:r>
                      <w:r w:rsidR="006A3D82">
                        <w:instrText xml:space="preserve"> SEQ Slika \* ARABIC </w:instrText>
                      </w:r>
                      <w:r w:rsidR="006A3D82">
                        <w:fldChar w:fldCharType="separate"/>
                      </w:r>
                      <w:r>
                        <w:rPr>
                          <w:noProof/>
                        </w:rPr>
                        <w:t>14</w:t>
                      </w:r>
                      <w:r w:rsidR="006A3D82">
                        <w:rPr>
                          <w:noProof/>
                        </w:rPr>
                        <w:fldChar w:fldCharType="end"/>
                      </w:r>
                      <w:bookmarkEnd w:id="65"/>
                      <w:r>
                        <w:t xml:space="preserve">: Metoda, ki določa funkcijo gumbu </w:t>
                      </w:r>
                      <w:r w:rsidRPr="00B7676B">
                        <w:rPr>
                          <w:rFonts w:ascii="Courier New" w:hAnsi="Courier New" w:cs="Courier New"/>
                        </w:rPr>
                        <w:t>myButton</w:t>
                      </w:r>
                      <w:bookmarkEnd w:id="66"/>
                    </w:p>
                  </w:txbxContent>
                </v:textbox>
                <w10:wrap type="square" anchory="page"/>
              </v:shape>
            </w:pict>
          </mc:Fallback>
        </mc:AlternateContent>
      </w:r>
      <w:r>
        <w:rPr>
          <w:noProof/>
          <w:lang w:eastAsia="sl-SI"/>
        </w:rPr>
        <mc:AlternateContent>
          <mc:Choice Requires="wps">
            <w:drawing>
              <wp:anchor distT="45720" distB="45720" distL="114300" distR="114300" simplePos="0" relativeHeight="251738112" behindDoc="0" locked="0" layoutInCell="1" allowOverlap="1" wp14:anchorId="25AFA135" wp14:editId="39906222">
                <wp:simplePos x="0" y="0"/>
                <wp:positionH relativeFrom="margin">
                  <wp:posOffset>-9672</wp:posOffset>
                </wp:positionH>
                <wp:positionV relativeFrom="page">
                  <wp:posOffset>2236763</wp:posOffset>
                </wp:positionV>
                <wp:extent cx="5753100" cy="1003300"/>
                <wp:effectExtent l="0" t="0" r="1905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03300"/>
                        </a:xfrm>
                        <a:prstGeom prst="rect">
                          <a:avLst/>
                        </a:prstGeom>
                        <a:solidFill>
                          <a:srgbClr val="FFFFFF"/>
                        </a:solidFill>
                        <a:ln w="9525">
                          <a:solidFill>
                            <a:srgbClr val="000000"/>
                          </a:solidFill>
                          <a:miter lim="800000"/>
                          <a:headEnd/>
                          <a:tailEnd/>
                        </a:ln>
                      </wps:spPr>
                      <wps:txb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FA135" id="_x0000_s1051" type="#_x0000_t202" style="position:absolute;left:0;text-align:left;margin-left:-.75pt;margin-top:176.1pt;width:453pt;height:79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GKJQIAAE4EAAAOAAAAZHJzL2Uyb0RvYy54bWysVNtu2zAMfR+wfxD0vthx4r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">
                <v:textbo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v:textbox>
                <w10:wrap type="square" anchorx="margin" anchory="page"/>
              </v:shape>
            </w:pict>
          </mc:Fallback>
        </mc:AlternateContent>
      </w:r>
      <w:r w:rsidR="003A27A2">
        <w:t xml:space="preserve">Zadnja komponenta razreda </w:t>
      </w:r>
      <w:r w:rsidR="003A27A2" w:rsidRPr="00B7676B">
        <w:rPr>
          <w:rFonts w:ascii="Courier New" w:hAnsi="Courier New" w:cs="Courier New"/>
        </w:rPr>
        <w:t>Gui2</w:t>
      </w:r>
      <w:r w:rsidR="003A27A2">
        <w:t xml:space="preserve"> pa je metoda </w:t>
      </w:r>
      <w:r w:rsidR="003A27A2" w:rsidRPr="003A27A2">
        <w:rPr>
          <w:rFonts w:ascii="Courier New" w:hAnsi="Courier New" w:cs="Courier New"/>
          <w:sz w:val="22"/>
        </w:rPr>
        <w:t>actionPerformed(ActionEvent e</w:t>
      </w:r>
      <w:r w:rsidR="00B07D57">
        <w:rPr>
          <w:rFonts w:ascii="Courier New" w:hAnsi="Courier New" w:cs="Courier New"/>
          <w:sz w:val="22"/>
        </w:rPr>
        <w:t>)</w:t>
      </w:r>
      <w:r w:rsidR="003A27A2" w:rsidRPr="003A27A2">
        <w:rPr>
          <w:szCs w:val="24"/>
        </w:rPr>
        <w:t xml:space="preserve">, </w:t>
      </w:r>
      <w:r w:rsidR="003A27A2">
        <w:t xml:space="preserve">ki gumbu </w:t>
      </w:r>
      <w:r w:rsidR="003A27A2" w:rsidRPr="00B7676B">
        <w:rPr>
          <w:rFonts w:ascii="Courier New" w:hAnsi="Courier New" w:cs="Courier New"/>
        </w:rPr>
        <w:t>myButton</w:t>
      </w:r>
      <w:r w:rsidR="003A27A2">
        <w:t xml:space="preserve"> določa funkcijo, da se ob kliku nanj okno z informacijami zapre.</w:t>
      </w:r>
      <w:r>
        <w:t xml:space="preserve"> Ta del kode prikazuje </w:t>
      </w:r>
      <w:r>
        <w:fldChar w:fldCharType="begin"/>
      </w:r>
      <w:r>
        <w:instrText xml:space="preserve"> REF  _Ref68692514 \* Lower \h  \* MERGEFORMAT </w:instrText>
      </w:r>
      <w:r>
        <w:fldChar w:fldCharType="separate"/>
      </w:r>
      <w:r w:rsidR="00F95A80">
        <w:t xml:space="preserve">slika </w:t>
      </w:r>
      <w:r w:rsidR="00F95A80">
        <w:rPr>
          <w:noProof/>
        </w:rPr>
        <w:t>14</w:t>
      </w:r>
      <w:r>
        <w:fldChar w:fldCharType="end"/>
      </w:r>
      <w:r>
        <w:t xml:space="preserve">. Gumb </w:t>
      </w:r>
      <w:r w:rsidRPr="00B7676B">
        <w:rPr>
          <w:rFonts w:ascii="Courier New" w:hAnsi="Courier New" w:cs="Courier New"/>
        </w:rPr>
        <w:t>myButton</w:t>
      </w:r>
      <w:r>
        <w:t xml:space="preserve"> ne</w:t>
      </w:r>
      <w:r w:rsidR="00AD41EE">
        <w:t xml:space="preserve"> </w:t>
      </w:r>
      <w:r>
        <w:t>bi bil potreben, saj se zgodi enako, ko kliknemo na privzeti gumb X za zapiranje aplikacij, vendar pa je zaradi praktičnosti doda</w:t>
      </w:r>
      <w:r w:rsidR="00AD41EE">
        <w:t>n</w:t>
      </w:r>
      <w:r>
        <w:t>, da igralec ne rabi skrbeti, da bi pomotoma zaprl celoten program.</w:t>
      </w:r>
    </w:p>
    <w:p w14:paraId="238E4249" w14:textId="0AF82DAE" w:rsidR="00B7676B" w:rsidRDefault="00B7676B" w:rsidP="00B7676B">
      <w:pPr>
        <w:pStyle w:val="Heading3"/>
      </w:pPr>
      <w:bookmarkStart w:id="67" w:name="_Toc69244782"/>
      <w:r>
        <w:t>Končni izgled igre</w:t>
      </w:r>
      <w:bookmarkEnd w:id="67"/>
    </w:p>
    <w:p w14:paraId="6DFD13FF" w14:textId="175512D7" w:rsidR="00B7676B" w:rsidRDefault="00A01A14" w:rsidP="00B7676B">
      <w:r>
        <w:rPr>
          <w:noProof/>
          <w:lang w:eastAsia="sl-SI"/>
        </w:rPr>
        <w:drawing>
          <wp:anchor distT="0" distB="0" distL="114300" distR="114300" simplePos="0" relativeHeight="251741184" behindDoc="0" locked="0" layoutInCell="1" allowOverlap="1" wp14:anchorId="2FC6BE94" wp14:editId="51B5F0F5">
            <wp:simplePos x="0" y="0"/>
            <wp:positionH relativeFrom="margin">
              <wp:posOffset>0</wp:posOffset>
            </wp:positionH>
            <wp:positionV relativeFrom="page">
              <wp:posOffset>5842000</wp:posOffset>
            </wp:positionV>
            <wp:extent cx="5600700" cy="376364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0700" cy="3763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sl-SI"/>
        </w:rPr>
        <mc:AlternateContent>
          <mc:Choice Requires="wps">
            <w:drawing>
              <wp:anchor distT="0" distB="0" distL="114300" distR="114300" simplePos="0" relativeHeight="251743232" behindDoc="0" locked="0" layoutInCell="1" allowOverlap="1" wp14:anchorId="20CBFC5B" wp14:editId="53F74F9C">
                <wp:simplePos x="0" y="0"/>
                <wp:positionH relativeFrom="column">
                  <wp:posOffset>-2540</wp:posOffset>
                </wp:positionH>
                <wp:positionV relativeFrom="page">
                  <wp:posOffset>9664700</wp:posOffset>
                </wp:positionV>
                <wp:extent cx="5600700" cy="334645"/>
                <wp:effectExtent l="0" t="0" r="0" b="8255"/>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334645"/>
                        </a:xfrm>
                        <a:prstGeom prst="rect">
                          <a:avLst/>
                        </a:prstGeom>
                        <a:solidFill>
                          <a:prstClr val="white"/>
                        </a:solidFill>
                        <a:ln>
                          <a:noFill/>
                        </a:ln>
                      </wps:spPr>
                      <wps:txbx>
                        <w:txbxContent>
                          <w:p w14:paraId="6D9B9ED0" w14:textId="1A386B93" w:rsidR="0087490B" w:rsidRPr="008B6775" w:rsidRDefault="0087490B" w:rsidP="00B7676B">
                            <w:pPr>
                              <w:pStyle w:val="Caption"/>
                              <w:rPr>
                                <w:noProof/>
                                <w:sz w:val="24"/>
                              </w:rPr>
                            </w:pPr>
                            <w:bookmarkStart w:id="68" w:name="_Ref68692856"/>
                            <w:bookmarkStart w:id="69" w:name="_Toc69244739"/>
                            <w:r>
                              <w:t xml:space="preserve">Slika </w:t>
                            </w:r>
                            <w:r w:rsidR="006A3D82">
                              <w:fldChar w:fldCharType="begin"/>
                            </w:r>
                            <w:r w:rsidR="006A3D82">
                              <w:instrText xml:space="preserve"> SEQ Slika \* ARABIC </w:instrText>
                            </w:r>
                            <w:r w:rsidR="006A3D82">
                              <w:fldChar w:fldCharType="separate"/>
                            </w:r>
                            <w:r>
                              <w:rPr>
                                <w:noProof/>
                              </w:rPr>
                              <w:t>15</w:t>
                            </w:r>
                            <w:r w:rsidR="006A3D82">
                              <w:rPr>
                                <w:noProof/>
                              </w:rPr>
                              <w:fldChar w:fldCharType="end"/>
                            </w:r>
                            <w:bookmarkEnd w:id="68"/>
                            <w:r>
                              <w:t>: Igralno okno aplikacije</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CBFC5B" id="Text Box 29" o:spid="_x0000_s1052" type="#_x0000_t202" style="position:absolute;left:0;text-align:left;margin-left:-.2pt;margin-top:761pt;width:441pt;height:26.35pt;z-index:2517432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" stroked="f">
                <v:textbox style="mso-fit-shape-to-text:t" inset="0,0,0,0">
                  <w:txbxContent>
                    <w:p w14:paraId="6D9B9ED0" w14:textId="1A386B93" w:rsidR="0087490B" w:rsidRPr="008B6775" w:rsidRDefault="0087490B" w:rsidP="00B7676B">
                      <w:pPr>
                        <w:pStyle w:val="Caption"/>
                        <w:rPr>
                          <w:noProof/>
                          <w:sz w:val="24"/>
                        </w:rPr>
                      </w:pPr>
                      <w:bookmarkStart w:id="70" w:name="_Ref68692856"/>
                      <w:bookmarkStart w:id="71" w:name="_Toc69244739"/>
                      <w:r>
                        <w:t xml:space="preserve">Slika </w:t>
                      </w:r>
                      <w:r w:rsidR="006A3D82">
                        <w:fldChar w:fldCharType="begin"/>
                      </w:r>
                      <w:r w:rsidR="006A3D82">
                        <w:instrText xml:space="preserve"> SEQ Slika \* ARABIC </w:instrText>
                      </w:r>
                      <w:r w:rsidR="006A3D82">
                        <w:fldChar w:fldCharType="separate"/>
                      </w:r>
                      <w:r>
                        <w:rPr>
                          <w:noProof/>
                        </w:rPr>
                        <w:t>15</w:t>
                      </w:r>
                      <w:r w:rsidR="006A3D82">
                        <w:rPr>
                          <w:noProof/>
                        </w:rPr>
                        <w:fldChar w:fldCharType="end"/>
                      </w:r>
                      <w:bookmarkEnd w:id="70"/>
                      <w:r>
                        <w:t>: Igralno okno aplikacije</w:t>
                      </w:r>
                      <w:bookmarkEnd w:id="71"/>
                    </w:p>
                  </w:txbxContent>
                </v:textbox>
                <w10:wrap type="square" anchory="page"/>
              </v:shape>
            </w:pict>
          </mc:Fallback>
        </mc:AlternateContent>
      </w:r>
      <w:r w:rsidR="00B7676B">
        <w:t xml:space="preserve">Ob zagonu igre se pojavi okno, ki ga prikazuje </w:t>
      </w:r>
      <w:r w:rsidR="00A76D77">
        <w:fldChar w:fldCharType="begin"/>
      </w:r>
      <w:r w:rsidR="00A76D77">
        <w:instrText xml:space="preserve"> REF  _Ref68692856 \* Lower \h  \* MERGEFORMAT </w:instrText>
      </w:r>
      <w:r w:rsidR="00A76D77">
        <w:fldChar w:fldCharType="separate"/>
      </w:r>
      <w:r w:rsidR="00F95A80">
        <w:t xml:space="preserve">slika </w:t>
      </w:r>
      <w:r w:rsidR="00F95A80">
        <w:rPr>
          <w:noProof/>
        </w:rPr>
        <w:t>15</w:t>
      </w:r>
      <w:r w:rsidR="00A76D77">
        <w:fldChar w:fldCharType="end"/>
      </w:r>
      <w:r w:rsidR="00B7676B">
        <w:t>. To je glavno igralno okno, v katerem se nahajata igralna mreža in orodna vrsti</w:t>
      </w:r>
      <w:r w:rsidR="0099723A">
        <w:t>c</w:t>
      </w:r>
      <w:r w:rsidR="00B7676B">
        <w:t>a, katere komponente so gumb za odpiranje okna z informacijami, gumb za ponastavitev igre in polji, kjer se izpisujeta čas ter število še neporabljenih zastavic.</w:t>
      </w:r>
      <w:r w:rsidR="00C3433C">
        <w:t xml:space="preserve"> Zadovoljen sem tudi z izgledom končnega izdelka, saj sem dosegel grafične lastnosti kot sem jih predvidel med načrtovanjem v prvotni skici.</w:t>
      </w:r>
    </w:p>
    <w:p w14:paraId="66F932E4" w14:textId="7D6220FE" w:rsidR="00A76D77" w:rsidRDefault="00B7676B" w:rsidP="00B7676B">
      <w:pPr>
        <w:keepNext/>
      </w:pPr>
      <w:r>
        <w:lastRenderedPageBreak/>
        <w:t>Ob kliku na gumb z vprašajem se odpre novo okno, ki ga prikazuje</w:t>
      </w:r>
      <w:r w:rsidR="00D43E00">
        <w:t xml:space="preserve"> </w:t>
      </w:r>
      <w:r w:rsidR="00D43E00">
        <w:fldChar w:fldCharType="begin"/>
      </w:r>
      <w:r w:rsidR="00D43E00">
        <w:instrText xml:space="preserve"> REF  _Ref68699598 \* Lower \h  \* MERGEFORMAT </w:instrText>
      </w:r>
      <w:r w:rsidR="00D43E00">
        <w:fldChar w:fldCharType="separate"/>
      </w:r>
      <w:r w:rsidR="00F95A80">
        <w:t xml:space="preserve">slika </w:t>
      </w:r>
      <w:r w:rsidR="00F95A80">
        <w:rPr>
          <w:noProof/>
        </w:rPr>
        <w:t>16</w:t>
      </w:r>
      <w:r w:rsidR="00D43E00">
        <w:fldChar w:fldCharType="end"/>
      </w:r>
      <w:r w:rsidR="00A76D77">
        <w:t>, na katerem so izpisana navodila za igranje igre.</w:t>
      </w:r>
    </w:p>
    <w:p w14:paraId="59104B85" w14:textId="0381FFD7" w:rsidR="00A76D77" w:rsidRDefault="00A76D77" w:rsidP="00B7676B">
      <w:pPr>
        <w:keepNext/>
      </w:pPr>
      <w:r>
        <w:rPr>
          <w:noProof/>
          <w:lang w:eastAsia="sl-SI"/>
        </w:rPr>
        <mc:AlternateContent>
          <mc:Choice Requires="wps">
            <w:drawing>
              <wp:anchor distT="0" distB="0" distL="114300" distR="114300" simplePos="0" relativeHeight="251746304" behindDoc="0" locked="0" layoutInCell="1" allowOverlap="1" wp14:anchorId="1F489869" wp14:editId="78F6E767">
                <wp:simplePos x="0" y="0"/>
                <wp:positionH relativeFrom="column">
                  <wp:posOffset>-635</wp:posOffset>
                </wp:positionH>
                <wp:positionV relativeFrom="page">
                  <wp:posOffset>5702300</wp:posOffset>
                </wp:positionV>
                <wp:extent cx="3905250" cy="334645"/>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3905250" cy="334645"/>
                        </a:xfrm>
                        <a:prstGeom prst="rect">
                          <a:avLst/>
                        </a:prstGeom>
                        <a:solidFill>
                          <a:prstClr val="white"/>
                        </a:solidFill>
                        <a:ln>
                          <a:noFill/>
                        </a:ln>
                      </wps:spPr>
                      <wps:txbx>
                        <w:txbxContent>
                          <w:p w14:paraId="78C24B23" w14:textId="6816BDE0" w:rsidR="0087490B" w:rsidRPr="00590B97" w:rsidRDefault="0087490B" w:rsidP="00A76D77">
                            <w:pPr>
                              <w:pStyle w:val="Caption"/>
                              <w:rPr>
                                <w:noProof/>
                                <w:sz w:val="24"/>
                              </w:rPr>
                            </w:pPr>
                            <w:bookmarkStart w:id="72" w:name="_Ref68699598"/>
                            <w:bookmarkStart w:id="73" w:name="_Ref68699585"/>
                            <w:bookmarkStart w:id="74" w:name="_Toc69244740"/>
                            <w:r>
                              <w:t xml:space="preserve">Slika </w:t>
                            </w:r>
                            <w:r w:rsidR="006A3D82">
                              <w:fldChar w:fldCharType="begin"/>
                            </w:r>
                            <w:r w:rsidR="006A3D82">
                              <w:instrText xml:space="preserve"> SEQ Slika \* ARABIC </w:instrText>
                            </w:r>
                            <w:r w:rsidR="006A3D82">
                              <w:fldChar w:fldCharType="separate"/>
                            </w:r>
                            <w:r>
                              <w:rPr>
                                <w:noProof/>
                              </w:rPr>
                              <w:t>16</w:t>
                            </w:r>
                            <w:r w:rsidR="006A3D82">
                              <w:rPr>
                                <w:noProof/>
                              </w:rPr>
                              <w:fldChar w:fldCharType="end"/>
                            </w:r>
                            <w:bookmarkEnd w:id="72"/>
                            <w:r>
                              <w:t>: Okno z informacijami in navodili</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89869" id="Text Box 31" o:spid="_x0000_s1053" type="#_x0000_t202" style="position:absolute;left:0;text-align:left;margin-left:-.05pt;margin-top:449pt;width:307.5pt;height:26.35pt;z-index:2517463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" stroked="f">
                <v:textbox style="mso-fit-shape-to-text:t" inset="0,0,0,0">
                  <w:txbxContent>
                    <w:p w14:paraId="78C24B23" w14:textId="6816BDE0" w:rsidR="0087490B" w:rsidRPr="00590B97" w:rsidRDefault="0087490B" w:rsidP="00A76D77">
                      <w:pPr>
                        <w:pStyle w:val="Caption"/>
                        <w:rPr>
                          <w:noProof/>
                          <w:sz w:val="24"/>
                        </w:rPr>
                      </w:pPr>
                      <w:bookmarkStart w:id="75" w:name="_Ref68699598"/>
                      <w:bookmarkStart w:id="76" w:name="_Ref68699585"/>
                      <w:bookmarkStart w:id="77" w:name="_Toc69244740"/>
                      <w:r>
                        <w:t xml:space="preserve">Slika </w:t>
                      </w:r>
                      <w:r w:rsidR="006A3D82">
                        <w:fldChar w:fldCharType="begin"/>
                      </w:r>
                      <w:r w:rsidR="006A3D82">
                        <w:instrText xml:space="preserve"> SEQ Slika \* ARABIC </w:instrText>
                      </w:r>
                      <w:r w:rsidR="006A3D82">
                        <w:fldChar w:fldCharType="separate"/>
                      </w:r>
                      <w:r>
                        <w:rPr>
                          <w:noProof/>
                        </w:rPr>
                        <w:t>16</w:t>
                      </w:r>
                      <w:r w:rsidR="006A3D82">
                        <w:rPr>
                          <w:noProof/>
                        </w:rPr>
                        <w:fldChar w:fldCharType="end"/>
                      </w:r>
                      <w:bookmarkEnd w:id="75"/>
                      <w:r>
                        <w:t>: Okno z informacijami in navodili</w:t>
                      </w:r>
                      <w:bookmarkEnd w:id="76"/>
                      <w:bookmarkEnd w:id="77"/>
                    </w:p>
                  </w:txbxContent>
                </v:textbox>
                <w10:wrap type="square" anchory="page"/>
              </v:shape>
            </w:pict>
          </mc:Fallback>
        </mc:AlternateContent>
      </w:r>
      <w:r w:rsidR="00EC522E">
        <w:rPr>
          <w:noProof/>
          <w:lang w:eastAsia="sl-SI"/>
        </w:rPr>
        <w:drawing>
          <wp:anchor distT="0" distB="0" distL="114300" distR="114300" simplePos="0" relativeHeight="251752448" behindDoc="0" locked="0" layoutInCell="1" allowOverlap="1" wp14:anchorId="19C9BC4F" wp14:editId="6F78928F">
            <wp:simplePos x="0" y="0"/>
            <wp:positionH relativeFrom="column">
              <wp:posOffset>-635</wp:posOffset>
            </wp:positionH>
            <wp:positionV relativeFrom="page">
              <wp:posOffset>1504950</wp:posOffset>
            </wp:positionV>
            <wp:extent cx="3892550" cy="395605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92550" cy="3956050"/>
                    </a:xfrm>
                    <a:prstGeom prst="rect">
                      <a:avLst/>
                    </a:prstGeom>
                    <a:noFill/>
                    <a:ln>
                      <a:noFill/>
                    </a:ln>
                  </pic:spPr>
                </pic:pic>
              </a:graphicData>
            </a:graphic>
          </wp:anchor>
        </w:drawing>
      </w:r>
    </w:p>
    <w:p w14:paraId="6BDDAF6D" w14:textId="7036E926" w:rsidR="00B7676B" w:rsidRDefault="00B7676B" w:rsidP="00B7676B">
      <w:pPr>
        <w:keepNext/>
      </w:pPr>
    </w:p>
    <w:p w14:paraId="059B5417" w14:textId="32F59E71" w:rsidR="00AE5A10" w:rsidRDefault="00AE5A10" w:rsidP="00B7676B">
      <w:pPr>
        <w:keepNext/>
      </w:pPr>
    </w:p>
    <w:p w14:paraId="13CC35B6" w14:textId="1C3546BC" w:rsidR="00AE5A10" w:rsidRDefault="00AE5A10" w:rsidP="00B7676B">
      <w:pPr>
        <w:keepNext/>
      </w:pPr>
    </w:p>
    <w:p w14:paraId="42E755F1" w14:textId="3FD8C881" w:rsidR="00AE5A10" w:rsidRDefault="00AE5A10" w:rsidP="00B7676B">
      <w:pPr>
        <w:keepNext/>
      </w:pPr>
    </w:p>
    <w:p w14:paraId="7A90E16A" w14:textId="23249692" w:rsidR="00AE5A10" w:rsidRDefault="00AE5A10" w:rsidP="00B7676B">
      <w:pPr>
        <w:keepNext/>
      </w:pPr>
    </w:p>
    <w:p w14:paraId="4DB12AA4" w14:textId="20BDB9FC" w:rsidR="00AE5A10" w:rsidRDefault="00AE5A10" w:rsidP="00B7676B">
      <w:pPr>
        <w:keepNext/>
      </w:pPr>
    </w:p>
    <w:p w14:paraId="2994BB4F" w14:textId="49E29978" w:rsidR="00AE5A10" w:rsidRDefault="00AE5A10" w:rsidP="00B7676B">
      <w:pPr>
        <w:keepNext/>
      </w:pPr>
    </w:p>
    <w:p w14:paraId="15266D48" w14:textId="7E3B3114" w:rsidR="00AE5A10" w:rsidRDefault="00AE5A10" w:rsidP="00B7676B">
      <w:pPr>
        <w:keepNext/>
      </w:pPr>
    </w:p>
    <w:p w14:paraId="3FD6C8DF" w14:textId="2DE4EF8D" w:rsidR="00AE5A10" w:rsidRDefault="00AE5A10" w:rsidP="00B7676B">
      <w:pPr>
        <w:keepNext/>
      </w:pPr>
    </w:p>
    <w:p w14:paraId="42C6B436" w14:textId="5BFC5A1A" w:rsidR="00AE5A10" w:rsidRDefault="00AE5A10" w:rsidP="00B7676B">
      <w:pPr>
        <w:keepNext/>
      </w:pPr>
    </w:p>
    <w:p w14:paraId="7B197327" w14:textId="1A63ABF6" w:rsidR="00AE5A10" w:rsidRDefault="00AE5A10" w:rsidP="00B7676B">
      <w:pPr>
        <w:keepNext/>
      </w:pPr>
    </w:p>
    <w:p w14:paraId="7E5D34A0" w14:textId="77777777" w:rsidR="007E1D48" w:rsidRDefault="007E1D48" w:rsidP="00B7676B">
      <w:pPr>
        <w:keepNext/>
      </w:pPr>
    </w:p>
    <w:p w14:paraId="4810846F" w14:textId="77777777" w:rsidR="007E1D48" w:rsidRDefault="007E1D48" w:rsidP="00B7676B">
      <w:pPr>
        <w:keepNext/>
      </w:pPr>
    </w:p>
    <w:p w14:paraId="2FA913CC" w14:textId="77777777" w:rsidR="00F95A80" w:rsidRPr="0007758E" w:rsidRDefault="00AE5A10" w:rsidP="00F95A80">
      <w:pPr>
        <w:keepNext/>
        <w:rPr>
          <w:rStyle w:val="Hyperlink"/>
          <w:sz w:val="20"/>
          <w:szCs w:val="20"/>
        </w:rPr>
      </w:pPr>
      <w:r>
        <w:t>Aplikacija</w:t>
      </w:r>
      <w:r w:rsidR="00F95CBC">
        <w:t xml:space="preserve"> v EXE</w:t>
      </w:r>
      <w:r w:rsidR="00214326">
        <w:rPr>
          <w:rStyle w:val="FootnoteReference"/>
        </w:rPr>
        <w:footnoteReference w:id="3"/>
      </w:r>
      <w:r w:rsidR="00F95CBC">
        <w:t xml:space="preserve"> obliki</w:t>
      </w:r>
      <w:r>
        <w:t xml:space="preserve"> je dostopna med prilogami: </w:t>
      </w:r>
      <w:r w:rsidRPr="00AE5A10">
        <w:rPr>
          <w:szCs w:val="24"/>
        </w:rPr>
        <w:fldChar w:fldCharType="begin"/>
      </w:r>
      <w:r w:rsidRPr="00AE5A10">
        <w:rPr>
          <w:szCs w:val="24"/>
        </w:rPr>
        <w:instrText xml:space="preserve"> REF _Ref68693366 \h </w:instrText>
      </w:r>
      <w:r>
        <w:rPr>
          <w:szCs w:val="24"/>
        </w:rPr>
        <w:instrText xml:space="preserve"> \* MERGEFORMAT </w:instrText>
      </w:r>
      <w:r w:rsidRPr="00AE5A10">
        <w:rPr>
          <w:szCs w:val="24"/>
        </w:rPr>
      </w:r>
      <w:r w:rsidRPr="00AE5A10">
        <w:rPr>
          <w:szCs w:val="24"/>
        </w:rPr>
        <w:fldChar w:fldCharType="separate"/>
      </w:r>
      <w:r w:rsidR="00F95A80" w:rsidRPr="00F95A80">
        <w:rPr>
          <w:rStyle w:val="Heading2Char"/>
          <w:b w:val="0"/>
          <w:bCs/>
          <w:sz w:val="24"/>
          <w:szCs w:val="24"/>
        </w:rPr>
        <w:t>https://</w:t>
      </w:r>
      <w:r w:rsidR="00F95A80" w:rsidRPr="00F95A80">
        <w:rPr>
          <w:b/>
          <w:bCs/>
          <w:szCs w:val="24"/>
        </w:rPr>
        <w:t>github</w:t>
      </w:r>
      <w:r w:rsidR="00F95A80" w:rsidRPr="00F95A80">
        <w:rPr>
          <w:szCs w:val="24"/>
        </w:rPr>
        <w:t>.com/MatevzSladic/</w:t>
      </w:r>
      <w:r w:rsidR="00F95A80" w:rsidRPr="0007758E">
        <w:rPr>
          <w:rStyle w:val="Hyperlink"/>
          <w:sz w:val="20"/>
          <w:szCs w:val="20"/>
        </w:rPr>
        <w:t>Maturitetna-seminarska-naloga/blob/master/src/Gui2.java</w:t>
      </w:r>
    </w:p>
    <w:p w14:paraId="16499C90" w14:textId="52F15BE1" w:rsidR="00AE5A10" w:rsidRPr="00B7676B" w:rsidRDefault="00F95A80" w:rsidP="00B7676B">
      <w:pPr>
        <w:keepNext/>
      </w:pPr>
      <w:bookmarkStart w:id="78" w:name="_Toc69244783"/>
      <w:r w:rsidRPr="00AE5A10">
        <w:rPr>
          <w:rStyle w:val="Heading2Char"/>
          <w:bCs/>
        </w:rPr>
        <w:t>PRILOGA 4:</w:t>
      </w:r>
      <w:bookmarkEnd w:id="78"/>
      <w:r w:rsidRPr="00AE5A10">
        <w:rPr>
          <w:bCs/>
        </w:rPr>
        <w:t xml:space="preserve"> </w:t>
      </w:r>
      <w:r w:rsidRPr="00AE5A10">
        <w:t>Aplikacija igre Minolovec</w:t>
      </w:r>
      <w:r w:rsidR="00AE5A10" w:rsidRPr="00AE5A10">
        <w:rPr>
          <w:szCs w:val="24"/>
        </w:rPr>
        <w:fldChar w:fldCharType="end"/>
      </w:r>
      <w:r w:rsidR="00A802AF">
        <w:rPr>
          <w:szCs w:val="24"/>
        </w:rPr>
        <w:t>.</w:t>
      </w:r>
    </w:p>
    <w:p w14:paraId="0E671C3E" w14:textId="38C1BFB0" w:rsidR="005759FF" w:rsidRDefault="005759FF">
      <w:pPr>
        <w:spacing w:before="0" w:after="160" w:line="259" w:lineRule="auto"/>
        <w:jc w:val="left"/>
      </w:pPr>
      <w:r>
        <w:br w:type="page"/>
      </w:r>
    </w:p>
    <w:p w14:paraId="32BD347C" w14:textId="02FB1618" w:rsidR="00DF5F33" w:rsidRPr="00AA472B" w:rsidRDefault="00DF5F33" w:rsidP="00AA472B">
      <w:pPr>
        <w:pStyle w:val="Heading1"/>
        <w:rPr>
          <w:rFonts w:cs="Arial"/>
        </w:rPr>
      </w:pPr>
      <w:bookmarkStart w:id="79" w:name="_Toc69244784"/>
      <w:r>
        <w:lastRenderedPageBreak/>
        <w:t>ZAKLJUČEK</w:t>
      </w:r>
      <w:bookmarkEnd w:id="79"/>
    </w:p>
    <w:p w14:paraId="017274B3" w14:textId="7FF368A8" w:rsidR="00C24F9C" w:rsidRDefault="00C24F9C" w:rsidP="00DF5F33">
      <w:r>
        <w:t xml:space="preserve">S seminarsko nalogo sem vam želel predstaviti </w:t>
      </w:r>
      <w:r w:rsidR="00AD41EE">
        <w:t xml:space="preserve">moj </w:t>
      </w:r>
      <w:r>
        <w:t xml:space="preserve">postopek izdelovanja </w:t>
      </w:r>
      <w:r w:rsidR="007014E0">
        <w:t>računalniške igre</w:t>
      </w:r>
      <w:r>
        <w:t xml:space="preserve">. </w:t>
      </w:r>
      <w:r w:rsidR="007014E0">
        <w:t>Menim, da sem dosegel svoj glavni cilj</w:t>
      </w:r>
      <w:r w:rsidR="00AD41EE">
        <w:t>, to je</w:t>
      </w:r>
      <w:r w:rsidR="007014E0">
        <w:t xml:space="preserve"> izdelati funkcionalno računalniško igro Minolovec</w:t>
      </w:r>
      <w:r w:rsidR="00AD41EE">
        <w:t xml:space="preserve"> oz</w:t>
      </w:r>
      <w:r w:rsidR="00B07D57">
        <w:t>iroma</w:t>
      </w:r>
      <w:r w:rsidR="00AD41EE">
        <w:t xml:space="preserve"> njeno novo različico</w:t>
      </w:r>
      <w:r w:rsidR="007014E0">
        <w:t xml:space="preserve">.  Pri končnem izdelku pa ostaja še veliko prostora za izboljšave. Nalogo bi lahko nadgradil tako, da bi aplikacijo naredil prilagodljivo glede na resolucijo zaslona, na katerem je zagnana. Prav tako imam željo nalogo nadgraditi tako, da bo v prihodnosti imela </w:t>
      </w:r>
      <w:r w:rsidR="00B07D57">
        <w:t xml:space="preserve">več </w:t>
      </w:r>
      <w:r w:rsidR="007014E0">
        <w:t>nivoje</w:t>
      </w:r>
      <w:r w:rsidR="00B07D57">
        <w:t>v</w:t>
      </w:r>
      <w:r w:rsidR="007014E0">
        <w:t xml:space="preserve"> težavnosti in različn</w:t>
      </w:r>
      <w:r w:rsidR="00AD41EE">
        <w:t>e</w:t>
      </w:r>
      <w:r w:rsidR="007014E0">
        <w:t xml:space="preserve"> velikosti igralnih mrež, ter posledično večje ali manjše število bomb v mreži. Izdelovanje maturitetnega izdelka me je tudi približalo k programiranju</w:t>
      </w:r>
      <w:r w:rsidR="00AD41EE">
        <w:t>,</w:t>
      </w:r>
      <w:r w:rsidR="007014E0">
        <w:t xml:space="preserve"> saj </w:t>
      </w:r>
      <w:r w:rsidR="00AD41EE">
        <w:t>s</w:t>
      </w:r>
      <w:r w:rsidR="007014E0">
        <w:t xml:space="preserve">em </w:t>
      </w:r>
      <w:r w:rsidR="00B07D57">
        <w:t>vanj vložil</w:t>
      </w:r>
      <w:r w:rsidR="007014E0">
        <w:t xml:space="preserve"> veliko časa</w:t>
      </w:r>
      <w:r w:rsidR="00AD41EE">
        <w:t>,</w:t>
      </w:r>
      <w:r w:rsidR="007014E0">
        <w:t xml:space="preserve"> se naučil veliko novih metod in pridobil nova znanja </w:t>
      </w:r>
      <w:r w:rsidR="00B07D57">
        <w:t>na</w:t>
      </w:r>
      <w:r w:rsidR="007014E0">
        <w:t xml:space="preserve"> področju</w:t>
      </w:r>
      <w:r w:rsidR="00B07D57">
        <w:t xml:space="preserve"> izdelovanja iger</w:t>
      </w:r>
      <w:r w:rsidR="007014E0">
        <w:t>.</w:t>
      </w:r>
    </w:p>
    <w:p w14:paraId="37B6494C" w14:textId="77777777" w:rsidR="00D95C61" w:rsidRDefault="00D95C61" w:rsidP="00DF5F33"/>
    <w:p w14:paraId="0AD0233E" w14:textId="40E635DB" w:rsidR="00DF5F33" w:rsidRDefault="00DF5F33" w:rsidP="00DF5F33">
      <w:r>
        <w:br w:type="page"/>
      </w:r>
    </w:p>
    <w:p w14:paraId="03F0AFA1" w14:textId="4F6AFE2E" w:rsidR="00DF5F33" w:rsidRDefault="00DF5F33" w:rsidP="00DF5F33">
      <w:pPr>
        <w:pStyle w:val="Heading1"/>
      </w:pPr>
      <w:bookmarkStart w:id="80" w:name="_Toc69244785"/>
      <w:r>
        <w:lastRenderedPageBreak/>
        <w:t>ZAHVALA</w:t>
      </w:r>
      <w:bookmarkEnd w:id="80"/>
    </w:p>
    <w:p w14:paraId="7E1AAC14" w14:textId="021D5DD2" w:rsidR="00776A78" w:rsidRDefault="00776A78" w:rsidP="00776A78">
      <w:pPr>
        <w:keepNext/>
      </w:pPr>
      <w:r w:rsidRPr="00776A78">
        <w:t xml:space="preserve">Iskreno se zahvaljujem svojemu mentorju, prof. dr. </w:t>
      </w:r>
      <w:r>
        <w:t>Albertu Zorku</w:t>
      </w:r>
      <w:r w:rsidRPr="00776A78">
        <w:t>, za vso pomoč</w:t>
      </w:r>
      <w:r>
        <w:t xml:space="preserve"> in svetovanje</w:t>
      </w:r>
      <w:r w:rsidRPr="00776A78">
        <w:t xml:space="preserve"> pri izdelavi naloge </w:t>
      </w:r>
      <w:r w:rsidR="00AD41EE">
        <w:t>ter</w:t>
      </w:r>
      <w:r w:rsidR="00AD41EE" w:rsidRPr="00776A78">
        <w:t xml:space="preserve"> </w:t>
      </w:r>
      <w:r w:rsidRPr="00776A78">
        <w:t>čas, ki mi ga je posvetil.</w:t>
      </w:r>
      <w:r w:rsidR="00CE1F26">
        <w:t xml:space="preserve"> Zahvaljujem se Vam tudi za korektno predavano snov, ki je bila podlaga za izdelavo naloge.</w:t>
      </w:r>
      <w:r>
        <w:t xml:space="preserve"> </w:t>
      </w:r>
    </w:p>
    <w:p w14:paraId="69364BC4" w14:textId="77777777" w:rsidR="00CE1F26" w:rsidRDefault="00776A78" w:rsidP="00776A78">
      <w:pPr>
        <w:keepNext/>
      </w:pPr>
      <w:r>
        <w:t>Prav tako bi se rad zahvalil vsem, ki ste mi tekom izdelovanja maturitetne seminarske naloge kakorkoli pomagali, mi svetovali in mi namenili svoj čas. Zahvalil bi se rad tudi staršema, ki sta mi stala ob strani skozi lepe in slabe trenutke tekom mojega srednješolskega izobraževanja.</w:t>
      </w:r>
    </w:p>
    <w:p w14:paraId="698C6E19" w14:textId="0F9B0265" w:rsidR="00CE1F26" w:rsidRDefault="00CE1F26" w:rsidP="00776A78">
      <w:pPr>
        <w:keepNext/>
      </w:pPr>
    </w:p>
    <w:p w14:paraId="7024EE15" w14:textId="7C5E2419" w:rsidR="00A527F5" w:rsidRDefault="00CE1F26" w:rsidP="00776A78">
      <w:pPr>
        <w:keepNext/>
      </w:pPr>
      <w:r>
        <w:rPr>
          <w:noProof/>
          <w:lang w:eastAsia="sl-SI"/>
        </w:rPr>
        <mc:AlternateContent>
          <mc:Choice Requires="wpi">
            <w:drawing>
              <wp:anchor distT="0" distB="0" distL="114300" distR="114300" simplePos="0" relativeHeight="251751424" behindDoc="0" locked="0" layoutInCell="1" allowOverlap="1" wp14:anchorId="31B5D1A9" wp14:editId="25EE71DB">
                <wp:simplePos x="0" y="0"/>
                <wp:positionH relativeFrom="column">
                  <wp:posOffset>-32385</wp:posOffset>
                </wp:positionH>
                <wp:positionV relativeFrom="page">
                  <wp:posOffset>3832225</wp:posOffset>
                </wp:positionV>
                <wp:extent cx="2944495" cy="1134110"/>
                <wp:effectExtent l="38100" t="38100" r="46355" b="46990"/>
                <wp:wrapNone/>
                <wp:docPr id="196" name="Ink 196"/>
                <wp:cNvGraphicFramePr/>
                <a:graphic xmlns:a="http://schemas.openxmlformats.org/drawingml/2006/main">
                  <a:graphicData uri="http://schemas.microsoft.com/office/word/2010/wordprocessingInk">
                    <w14:contentPart bwMode="auto" r:id="rId40">
                      <w14:nvContentPartPr>
                        <w14:cNvContentPartPr/>
                      </w14:nvContentPartPr>
                      <w14:xfrm>
                        <a:off x="0" y="0"/>
                        <a:ext cx="2944495" cy="1134110"/>
                      </w14:xfrm>
                    </w14:contentPart>
                  </a:graphicData>
                </a:graphic>
              </wp:anchor>
            </w:drawing>
          </mc:Choice>
          <mc:Fallback>
            <w:pict>
              <v:shapetype w14:anchorId="17C8C3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2.9pt;margin-top:301.4pt;width:232.55pt;height:90pt;z-index:251751424;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">
                <v:imagedata r:id="rId44" o:title=""/>
                <w10:wrap anchory="page"/>
              </v:shape>
            </w:pict>
          </mc:Fallback>
        </mc:AlternateContent>
      </w:r>
      <w:r>
        <w:t>Matevž Sladič</w:t>
      </w:r>
      <w:r w:rsidR="00A527F5">
        <w:br w:type="page"/>
      </w:r>
    </w:p>
    <w:p w14:paraId="3623843C" w14:textId="2DE543CA" w:rsidR="00DF5F33" w:rsidRPr="00B07D57" w:rsidRDefault="00DF5F33" w:rsidP="00B07D57">
      <w:pPr>
        <w:pStyle w:val="Heading1"/>
      </w:pPr>
      <w:bookmarkStart w:id="81" w:name="_Toc69244786"/>
      <w:r w:rsidRPr="00B07D57">
        <w:lastRenderedPageBreak/>
        <w:t>LITERATURA</w:t>
      </w:r>
      <w:bookmarkEnd w:id="81"/>
    </w:p>
    <w:p w14:paraId="715F37FB" w14:textId="77777777" w:rsidR="00F95A80" w:rsidRDefault="0006585F" w:rsidP="00F95A80">
      <w:pPr>
        <w:pStyle w:val="Bibliography"/>
        <w:rPr>
          <w:noProof/>
          <w:szCs w:val="24"/>
        </w:rPr>
      </w:pPr>
      <w:r>
        <w:rPr>
          <w:sz w:val="22"/>
        </w:rPr>
        <w:fldChar w:fldCharType="begin"/>
      </w:r>
      <w:r>
        <w:rPr>
          <w:sz w:val="22"/>
        </w:rPr>
        <w:instrText xml:space="preserve"> BIBLIOGRAPHY </w:instrText>
      </w:r>
      <w:r>
        <w:rPr>
          <w:sz w:val="22"/>
        </w:rPr>
        <w:fldChar w:fldCharType="separate"/>
      </w:r>
      <w:r w:rsidR="00F95A80">
        <w:rPr>
          <w:noProof/>
        </w:rPr>
        <w:t xml:space="preserve">1. </w:t>
      </w:r>
      <w:r w:rsidR="00F95A80">
        <w:rPr>
          <w:b/>
          <w:bCs/>
          <w:noProof/>
        </w:rPr>
        <w:t>Oracle.</w:t>
      </w:r>
      <w:r w:rsidR="00F95A80">
        <w:rPr>
          <w:noProof/>
        </w:rPr>
        <w:t xml:space="preserve"> What is Java technology and why do I need it? [Elektronski] Oracle. [Navedeno: 3.. marec 2021.] https://www.java.com/en/download/help/whatis_java.html.</w:t>
      </w:r>
    </w:p>
    <w:p w14:paraId="6CF391A4" w14:textId="77777777" w:rsidR="00F95A80" w:rsidRDefault="00F95A80" w:rsidP="00F95A80">
      <w:pPr>
        <w:pStyle w:val="Bibliography"/>
        <w:rPr>
          <w:noProof/>
        </w:rPr>
      </w:pPr>
      <w:r>
        <w:rPr>
          <w:noProof/>
        </w:rPr>
        <w:t>2. —. The Java Language Environment. [Elektronski] [Navedeno: 3.. marec 2021.] https://www.oracle.com/java/technologies/introduction-to-java.html.</w:t>
      </w:r>
    </w:p>
    <w:p w14:paraId="57272B5A" w14:textId="77777777" w:rsidR="00F95A80" w:rsidRDefault="00F95A80" w:rsidP="00F95A80">
      <w:pPr>
        <w:pStyle w:val="Bibliography"/>
        <w:rPr>
          <w:noProof/>
        </w:rPr>
      </w:pPr>
      <w:r>
        <w:rPr>
          <w:noProof/>
        </w:rPr>
        <w:t xml:space="preserve">3. </w:t>
      </w:r>
      <w:r>
        <w:rPr>
          <w:b/>
          <w:bCs/>
          <w:noProof/>
        </w:rPr>
        <w:t>Evans, Benjamin J. in Flanagan, David.</w:t>
      </w:r>
      <w:r>
        <w:rPr>
          <w:noProof/>
        </w:rPr>
        <w:t xml:space="preserve"> </w:t>
      </w:r>
      <w:r>
        <w:rPr>
          <w:i/>
          <w:iCs/>
          <w:noProof/>
        </w:rPr>
        <w:t xml:space="preserve">Java in a Nutshell. </w:t>
      </w:r>
      <w:r>
        <w:rPr>
          <w:noProof/>
        </w:rPr>
        <w:t>Sebastopol : O’Reilly Media, Inc., 2015.</w:t>
      </w:r>
    </w:p>
    <w:p w14:paraId="14B6EF65" w14:textId="77777777" w:rsidR="00F95A80" w:rsidRDefault="00F95A80" w:rsidP="00F95A80">
      <w:pPr>
        <w:pStyle w:val="Bibliography"/>
        <w:rPr>
          <w:noProof/>
        </w:rPr>
      </w:pPr>
      <w:r>
        <w:rPr>
          <w:noProof/>
        </w:rPr>
        <w:t xml:space="preserve">4. </w:t>
      </w:r>
      <w:r>
        <w:rPr>
          <w:b/>
          <w:bCs/>
          <w:noProof/>
        </w:rPr>
        <w:t>Fundation, Eclipse.</w:t>
      </w:r>
      <w:r>
        <w:rPr>
          <w:noProof/>
        </w:rPr>
        <w:t xml:space="preserve"> Eclipse. [Elektronski] Eclipse Foundation, Inc. [Navedeno: 3.. marec 2021.] https://www.eclipse.org/org/.</w:t>
      </w:r>
    </w:p>
    <w:p w14:paraId="490AA50C" w14:textId="77777777" w:rsidR="00F95A80" w:rsidRDefault="00F95A80" w:rsidP="00F95A80">
      <w:pPr>
        <w:pStyle w:val="Bibliography"/>
        <w:rPr>
          <w:noProof/>
        </w:rPr>
      </w:pPr>
      <w:r>
        <w:rPr>
          <w:noProof/>
        </w:rPr>
        <w:t xml:space="preserve">5. </w:t>
      </w:r>
      <w:r>
        <w:rPr>
          <w:b/>
          <w:bCs/>
          <w:noProof/>
        </w:rPr>
        <w:t>Burnette, Ed.</w:t>
      </w:r>
      <w:r>
        <w:rPr>
          <w:noProof/>
        </w:rPr>
        <w:t xml:space="preserve"> </w:t>
      </w:r>
      <w:r>
        <w:rPr>
          <w:i/>
          <w:iCs/>
          <w:noProof/>
        </w:rPr>
        <w:t xml:space="preserve">Eclipse IDE Pocket Guide. </w:t>
      </w:r>
      <w:r>
        <w:rPr>
          <w:noProof/>
        </w:rPr>
        <w:t>s.l. : O'Reilly Media, Inc., 2005. 9780596100650.</w:t>
      </w:r>
    </w:p>
    <w:p w14:paraId="386A8F68" w14:textId="77777777" w:rsidR="00F95A80" w:rsidRDefault="00F95A80" w:rsidP="00F95A80">
      <w:pPr>
        <w:pStyle w:val="Bibliography"/>
        <w:rPr>
          <w:noProof/>
        </w:rPr>
      </w:pPr>
      <w:r>
        <w:rPr>
          <w:noProof/>
        </w:rPr>
        <w:t xml:space="preserve">6. </w:t>
      </w:r>
      <w:r>
        <w:rPr>
          <w:b/>
          <w:bCs/>
          <w:noProof/>
        </w:rPr>
        <w:t>Cobbett, Richard.</w:t>
      </w:r>
      <w:r>
        <w:rPr>
          <w:noProof/>
        </w:rPr>
        <w:t xml:space="preserve"> The most successful game ever: a history of Minesweeper. [Elektronski] 5.. maj 2009. [Navedeno: 30.. marec 2021.] https://www.techradar.com/news/gaming/the-most-successful-game-ever-a-history-of-minesweeper-596504.</w:t>
      </w:r>
    </w:p>
    <w:p w14:paraId="6B0C5EA6" w14:textId="77777777" w:rsidR="00F95A80" w:rsidRDefault="00F95A80" w:rsidP="00F95A80">
      <w:pPr>
        <w:pStyle w:val="Bibliography"/>
        <w:rPr>
          <w:noProof/>
        </w:rPr>
      </w:pPr>
      <w:r>
        <w:rPr>
          <w:noProof/>
        </w:rPr>
        <w:t xml:space="preserve">7. </w:t>
      </w:r>
      <w:r>
        <w:rPr>
          <w:b/>
          <w:bCs/>
          <w:noProof/>
        </w:rPr>
        <w:t>Workman, Kevin.</w:t>
      </w:r>
      <w:r>
        <w:rPr>
          <w:noProof/>
        </w:rPr>
        <w:t xml:space="preserve"> [Elektronski] [Navedeno: 4.. april 2021.] https://happycoding.io/tutorials/java/libraries.</w:t>
      </w:r>
    </w:p>
    <w:p w14:paraId="5497E649" w14:textId="77777777" w:rsidR="00F95A80" w:rsidRDefault="00F95A80" w:rsidP="00F95A80">
      <w:pPr>
        <w:pStyle w:val="Bibliography"/>
        <w:rPr>
          <w:noProof/>
        </w:rPr>
      </w:pPr>
      <w:r>
        <w:rPr>
          <w:noProof/>
        </w:rPr>
        <w:t xml:space="preserve">8. </w:t>
      </w:r>
      <w:r>
        <w:rPr>
          <w:b/>
          <w:bCs/>
          <w:noProof/>
        </w:rPr>
        <w:t>Mesojedec, Uroš in Fabjan, Borut.</w:t>
      </w:r>
      <w:r>
        <w:rPr>
          <w:noProof/>
        </w:rPr>
        <w:t xml:space="preserve"> </w:t>
      </w:r>
      <w:r>
        <w:rPr>
          <w:i/>
          <w:iCs/>
          <w:noProof/>
        </w:rPr>
        <w:t xml:space="preserve">Java 2: temelji programiranja. </w:t>
      </w:r>
      <w:r>
        <w:rPr>
          <w:noProof/>
        </w:rPr>
        <w:t>Ljubljana : Pasadena, 2004. str. 24-37. 961-6361-30-9.</w:t>
      </w:r>
    </w:p>
    <w:p w14:paraId="626A7295" w14:textId="77777777" w:rsidR="00F95A80" w:rsidRDefault="00F95A80" w:rsidP="00F95A80">
      <w:pPr>
        <w:pStyle w:val="Bibliography"/>
        <w:rPr>
          <w:noProof/>
        </w:rPr>
      </w:pPr>
      <w:r>
        <w:rPr>
          <w:noProof/>
        </w:rPr>
        <w:t xml:space="preserve">9. </w:t>
      </w:r>
      <w:r>
        <w:rPr>
          <w:i/>
          <w:iCs/>
          <w:noProof/>
        </w:rPr>
        <w:t xml:space="preserve">Računalništvo: Interno gradivo. </w:t>
      </w:r>
      <w:r>
        <w:rPr>
          <w:b/>
          <w:bCs/>
          <w:noProof/>
        </w:rPr>
        <w:t>Zorko, Albert.</w:t>
      </w:r>
      <w:r>
        <w:rPr>
          <w:noProof/>
        </w:rPr>
        <w:t xml:space="preserve"> Novo mesto : s.n., 2020.</w:t>
      </w:r>
    </w:p>
    <w:p w14:paraId="28BAA5D5" w14:textId="77777777" w:rsidR="00F95A80" w:rsidRDefault="00F95A80" w:rsidP="00F95A80">
      <w:pPr>
        <w:pStyle w:val="Bibliography"/>
        <w:rPr>
          <w:noProof/>
        </w:rPr>
      </w:pPr>
      <w:r>
        <w:rPr>
          <w:noProof/>
        </w:rPr>
        <w:t xml:space="preserve">10. </w:t>
      </w:r>
      <w:r>
        <w:rPr>
          <w:b/>
          <w:bCs/>
          <w:noProof/>
        </w:rPr>
        <w:t>Mesojedec, Uroš in Fabjan, Borut.</w:t>
      </w:r>
      <w:r>
        <w:rPr>
          <w:noProof/>
        </w:rPr>
        <w:t xml:space="preserve"> </w:t>
      </w:r>
      <w:r>
        <w:rPr>
          <w:i/>
          <w:iCs/>
          <w:noProof/>
        </w:rPr>
        <w:t xml:space="preserve">Java 2: temelji programiranja. </w:t>
      </w:r>
      <w:r>
        <w:rPr>
          <w:noProof/>
        </w:rPr>
        <w:t>Ljubljana : Pasadena, 2004. str. 105 -. 961-6361-30-9.</w:t>
      </w:r>
    </w:p>
    <w:p w14:paraId="1B789ED8" w14:textId="77777777" w:rsidR="00F95A80" w:rsidRDefault="00F95A80" w:rsidP="00F95A80">
      <w:pPr>
        <w:pStyle w:val="Bibliography"/>
        <w:rPr>
          <w:noProof/>
        </w:rPr>
      </w:pPr>
      <w:r>
        <w:rPr>
          <w:noProof/>
        </w:rPr>
        <w:t xml:space="preserve">11. </w:t>
      </w:r>
      <w:r>
        <w:rPr>
          <w:b/>
          <w:bCs/>
          <w:noProof/>
        </w:rPr>
        <w:t>Software, Fog Creek.</w:t>
      </w:r>
      <w:r>
        <w:rPr>
          <w:noProof/>
        </w:rPr>
        <w:t xml:space="preserve"> [Elektronski] Atlassian, september 2011. [Navedeno: 3.. marec 2021.] https://trello.com/about.</w:t>
      </w:r>
    </w:p>
    <w:p w14:paraId="7D727C5D" w14:textId="77777777" w:rsidR="00F95A80" w:rsidRDefault="00F95A80" w:rsidP="00F95A80">
      <w:pPr>
        <w:pStyle w:val="Bibliography"/>
        <w:rPr>
          <w:noProof/>
        </w:rPr>
      </w:pPr>
      <w:r>
        <w:rPr>
          <w:noProof/>
        </w:rPr>
        <w:t xml:space="preserve">12. </w:t>
      </w:r>
      <w:r>
        <w:rPr>
          <w:b/>
          <w:bCs/>
          <w:noProof/>
        </w:rPr>
        <w:t>Oracle.</w:t>
      </w:r>
      <w:r>
        <w:rPr>
          <w:noProof/>
        </w:rPr>
        <w:t xml:space="preserve"> Package java.util. [Elektronski] Oracle. [Navedeno: 4.. april 2021.] https://docs.oracle.com/javase/8/docs/api/java/util/package-summary.html.</w:t>
      </w:r>
    </w:p>
    <w:p w14:paraId="2C19E8F5" w14:textId="77777777" w:rsidR="00F95A80" w:rsidRDefault="00F95A80" w:rsidP="00F95A80">
      <w:pPr>
        <w:pStyle w:val="Bibliography"/>
        <w:rPr>
          <w:noProof/>
        </w:rPr>
      </w:pPr>
      <w:r>
        <w:rPr>
          <w:noProof/>
        </w:rPr>
        <w:t xml:space="preserve">13. </w:t>
      </w:r>
      <w:r>
        <w:rPr>
          <w:b/>
          <w:bCs/>
          <w:noProof/>
        </w:rPr>
        <w:t>JavaTpoint.</w:t>
      </w:r>
      <w:r>
        <w:rPr>
          <w:noProof/>
        </w:rPr>
        <w:t xml:space="preserve"> [Elektronski] JavaTpoint. [Navedeno: 4.. april 2021.] https://www.javatpoint.com/java-awt.</w:t>
      </w:r>
    </w:p>
    <w:p w14:paraId="790ACB81" w14:textId="77777777" w:rsidR="00F95A80" w:rsidRDefault="00F95A80" w:rsidP="00F95A80">
      <w:pPr>
        <w:pStyle w:val="Bibliography"/>
        <w:rPr>
          <w:noProof/>
        </w:rPr>
      </w:pPr>
      <w:r>
        <w:rPr>
          <w:noProof/>
        </w:rPr>
        <w:lastRenderedPageBreak/>
        <w:t xml:space="preserve">14. </w:t>
      </w:r>
      <w:r>
        <w:rPr>
          <w:b/>
          <w:bCs/>
          <w:noProof/>
        </w:rPr>
        <w:t>Davison, Andrew.</w:t>
      </w:r>
      <w:r>
        <w:rPr>
          <w:noProof/>
        </w:rPr>
        <w:t xml:space="preserve"> </w:t>
      </w:r>
      <w:r>
        <w:rPr>
          <w:i/>
          <w:iCs/>
          <w:noProof/>
        </w:rPr>
        <w:t xml:space="preserve">Killer game programming in Java. </w:t>
      </w:r>
      <w:r>
        <w:rPr>
          <w:noProof/>
        </w:rPr>
        <w:t>Sebastopol : O’Reilly Media, Inc., 2005. 978-0-596-00730-0.</w:t>
      </w:r>
    </w:p>
    <w:p w14:paraId="2E2DFF29" w14:textId="77777777" w:rsidR="00F95A80" w:rsidRDefault="00F95A80" w:rsidP="00F95A80">
      <w:pPr>
        <w:pStyle w:val="Bibliography"/>
        <w:rPr>
          <w:noProof/>
        </w:rPr>
      </w:pPr>
      <w:r>
        <w:rPr>
          <w:noProof/>
        </w:rPr>
        <w:t xml:space="preserve">15. </w:t>
      </w:r>
      <w:r>
        <w:rPr>
          <w:b/>
          <w:bCs/>
          <w:noProof/>
        </w:rPr>
        <w:t>Bodnar, Jan.</w:t>
      </w:r>
      <w:r>
        <w:rPr>
          <w:noProof/>
        </w:rPr>
        <w:t xml:space="preserve"> Zetcode. </w:t>
      </w:r>
      <w:r>
        <w:rPr>
          <w:i/>
          <w:iCs/>
          <w:noProof/>
        </w:rPr>
        <w:t xml:space="preserve">Java Minesweeper. </w:t>
      </w:r>
      <w:r>
        <w:rPr>
          <w:noProof/>
        </w:rPr>
        <w:t>[Elektronski] 2007-2021. [Navedeno: 3.. marec 2021.] https://zetcode.com/javagames/minesweeper/.</w:t>
      </w:r>
    </w:p>
    <w:p w14:paraId="35A2A5EE" w14:textId="77777777" w:rsidR="00F95A80" w:rsidRDefault="00F95A80" w:rsidP="00F95A80">
      <w:pPr>
        <w:pStyle w:val="Bibliography"/>
        <w:rPr>
          <w:noProof/>
        </w:rPr>
      </w:pPr>
      <w:r>
        <w:rPr>
          <w:noProof/>
        </w:rPr>
        <w:t xml:space="preserve">16. </w:t>
      </w:r>
      <w:r>
        <w:rPr>
          <w:b/>
          <w:bCs/>
          <w:noProof/>
        </w:rPr>
        <w:t>JON.</w:t>
      </w:r>
      <w:r>
        <w:rPr>
          <w:noProof/>
        </w:rPr>
        <w:t xml:space="preserve"> Java Tutorial - Creating a Minesweeper. [Elektronski] 28.. oktober 2016. [Navedeno: 4.. oktober 2020.] https://youtube.com/playlist?list=PLGxHvpw-PAk6QvPw0fYe8bks31GRKvymK.</w:t>
      </w:r>
    </w:p>
    <w:p w14:paraId="3BC473BA" w14:textId="77777777" w:rsidR="00F95A80" w:rsidRDefault="00F95A80" w:rsidP="00F95A80">
      <w:pPr>
        <w:pStyle w:val="Bibliography"/>
        <w:rPr>
          <w:noProof/>
        </w:rPr>
      </w:pPr>
      <w:r>
        <w:rPr>
          <w:noProof/>
        </w:rPr>
        <w:t xml:space="preserve">17. </w:t>
      </w:r>
      <w:r>
        <w:rPr>
          <w:b/>
          <w:bCs/>
          <w:noProof/>
        </w:rPr>
        <w:t>Mahnič, Viljan, Fürst, Luka in Rožanc¸, Igor.</w:t>
      </w:r>
      <w:r>
        <w:rPr>
          <w:noProof/>
        </w:rPr>
        <w:t xml:space="preserve"> </w:t>
      </w:r>
      <w:r>
        <w:rPr>
          <w:i/>
          <w:iCs/>
          <w:noProof/>
        </w:rPr>
        <w:t xml:space="preserve">Java skozi primere. </w:t>
      </w:r>
      <w:r>
        <w:rPr>
          <w:noProof/>
        </w:rPr>
        <w:t>Šenčur : Bi-Tim, 2008. 978-061-6046-10-7.</w:t>
      </w:r>
    </w:p>
    <w:p w14:paraId="48253261" w14:textId="35F832B1" w:rsidR="00DF5F33" w:rsidRDefault="0006585F" w:rsidP="00F95A80">
      <w:r>
        <w:rPr>
          <w:sz w:val="22"/>
        </w:rPr>
        <w:fldChar w:fldCharType="end"/>
      </w:r>
      <w:r w:rsidR="00DF5F33">
        <w:br w:type="page"/>
      </w:r>
    </w:p>
    <w:p w14:paraId="70B8A892" w14:textId="0AE817A5" w:rsidR="00DF5F33" w:rsidRDefault="00DF5F33" w:rsidP="00DF5F33">
      <w:pPr>
        <w:pStyle w:val="Heading1"/>
      </w:pPr>
      <w:bookmarkStart w:id="82" w:name="_Toc69244787"/>
      <w:r>
        <w:lastRenderedPageBreak/>
        <w:t>PRILOGE</w:t>
      </w:r>
      <w:bookmarkEnd w:id="82"/>
    </w:p>
    <w:p w14:paraId="68F342AA" w14:textId="66F4491B" w:rsidR="00F10A53" w:rsidRDefault="000C303A" w:rsidP="000C303A">
      <w:pPr>
        <w:pStyle w:val="Heading2"/>
        <w:numPr>
          <w:ilvl w:val="0"/>
          <w:numId w:val="0"/>
        </w:numPr>
      </w:pPr>
      <w:bookmarkStart w:id="83" w:name="_Toc69244788"/>
      <w:r>
        <w:t xml:space="preserve">PRILOGA 1: </w:t>
      </w:r>
      <w:r w:rsidR="008732C3">
        <w:t>Koda glavnega razred</w:t>
      </w:r>
      <w:r w:rsidR="009967A9">
        <w:t>a</w:t>
      </w:r>
      <w:r w:rsidR="008732C3">
        <w:t xml:space="preserve"> aplikacije z neskončno zanko</w:t>
      </w:r>
      <w:bookmarkEnd w:id="83"/>
    </w:p>
    <w:p w14:paraId="29EA6DB6" w14:textId="77777777" w:rsidR="008732C3" w:rsidRDefault="008732C3" w:rsidP="008732C3">
      <w:r>
        <w:t>Glavni razred programa aplikacije je možno dostopati preko spodnje povezave:</w:t>
      </w:r>
    </w:p>
    <w:p w14:paraId="6BF6EC78" w14:textId="475ACFA0" w:rsidR="008732C3"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"https://github.com/MatevzSladic/Maturitetna-seminarska-naloga/blob/master/src/Main.java" </w:instrText>
      </w:r>
      <w:r w:rsidR="00F95A80">
        <w:rPr>
          <w:sz w:val="20"/>
          <w:szCs w:val="20"/>
        </w:rPr>
      </w:r>
      <w:r>
        <w:rPr>
          <w:sz w:val="20"/>
          <w:szCs w:val="20"/>
        </w:rPr>
        <w:fldChar w:fldCharType="separate"/>
      </w:r>
      <w:r w:rsidR="00AE5A10" w:rsidRPr="004E75A3">
        <w:rPr>
          <w:rStyle w:val="Hyperlink"/>
          <w:sz w:val="20"/>
          <w:szCs w:val="20"/>
        </w:rPr>
        <w:t>https://github.com/MatevzSladic/Maturitetna-seminarska-naloga/blob/master/src/Main.java</w:t>
      </w:r>
    </w:p>
    <w:bookmarkStart w:id="84" w:name="_Ref68532611"/>
    <w:p w14:paraId="3A99EFAE" w14:textId="2C58491B" w:rsidR="008732C3" w:rsidRDefault="004E75A3" w:rsidP="000C303A">
      <w:pPr>
        <w:pStyle w:val="Heading2"/>
        <w:numPr>
          <w:ilvl w:val="0"/>
          <w:numId w:val="0"/>
        </w:numPr>
      </w:pPr>
      <w:r>
        <w:rPr>
          <w:rFonts w:eastAsiaTheme="minorHAnsi" w:cstheme="minorBidi"/>
          <w:b w:val="0"/>
          <w:sz w:val="20"/>
          <w:szCs w:val="20"/>
        </w:rPr>
        <w:fldChar w:fldCharType="end"/>
      </w:r>
      <w:bookmarkStart w:id="85" w:name="_Toc69244789"/>
      <w:r w:rsidR="000C303A">
        <w:t xml:space="preserve">PRILOGA 2: </w:t>
      </w:r>
      <w:r w:rsidR="008732C3">
        <w:t>Koda razreda glavnega grafičnega vmesnika in s funkcijami igre</w:t>
      </w:r>
      <w:bookmarkEnd w:id="84"/>
      <w:bookmarkEnd w:id="85"/>
    </w:p>
    <w:p w14:paraId="2278DC11" w14:textId="74066540" w:rsidR="008732C3" w:rsidRDefault="008732C3" w:rsidP="008732C3">
      <w:r>
        <w:t xml:space="preserve">Koda razreda v katerem sta definirana glavni grafični vmesnik in koda s funkcijami igre sta dostopna na povezavi: </w:t>
      </w:r>
    </w:p>
    <w:p w14:paraId="2BA4FD52" w14:textId="01DC19DA" w:rsidR="00AE5A10"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"https://github.com/MatevzSladic/Maturitetna-seminarska-naloga/blob/master/src/Gui.java" </w:instrText>
      </w:r>
      <w:r w:rsidR="00F95A80">
        <w:rPr>
          <w:sz w:val="20"/>
          <w:szCs w:val="20"/>
        </w:rPr>
      </w:r>
      <w:r>
        <w:rPr>
          <w:sz w:val="20"/>
          <w:szCs w:val="20"/>
        </w:rPr>
        <w:fldChar w:fldCharType="separate"/>
      </w:r>
      <w:r w:rsidR="00AE5A10" w:rsidRPr="004E75A3">
        <w:rPr>
          <w:rStyle w:val="Hyperlink"/>
          <w:sz w:val="20"/>
          <w:szCs w:val="20"/>
        </w:rPr>
        <w:t>https://github.com/MatevzSladic/Maturitetna-seminarska-naloga/blob/master/src/Gui.java</w:t>
      </w:r>
    </w:p>
    <w:bookmarkStart w:id="86" w:name="_Ref68532527"/>
    <w:p w14:paraId="6D495230" w14:textId="24AFF4FC" w:rsidR="008732C3" w:rsidRPr="008732C3" w:rsidRDefault="004E75A3" w:rsidP="000C303A">
      <w:pPr>
        <w:pStyle w:val="Heading2"/>
        <w:numPr>
          <w:ilvl w:val="0"/>
          <w:numId w:val="0"/>
        </w:numPr>
      </w:pPr>
      <w:r>
        <w:rPr>
          <w:rFonts w:eastAsiaTheme="minorHAnsi" w:cstheme="minorBidi"/>
          <w:b w:val="0"/>
          <w:sz w:val="20"/>
          <w:szCs w:val="20"/>
        </w:rPr>
        <w:fldChar w:fldCharType="end"/>
      </w:r>
      <w:bookmarkStart w:id="87" w:name="_Toc69244790"/>
      <w:r w:rsidR="000C303A">
        <w:t xml:space="preserve">PRILOGA 3: </w:t>
      </w:r>
      <w:r w:rsidR="008732C3">
        <w:t>Koda razreda grafičnega vmesnika z navodili</w:t>
      </w:r>
      <w:bookmarkEnd w:id="86"/>
      <w:bookmarkEnd w:id="87"/>
    </w:p>
    <w:p w14:paraId="7382A93F" w14:textId="7613354A" w:rsidR="008732C3" w:rsidRDefault="008732C3" w:rsidP="008732C3">
      <w:r>
        <w:t xml:space="preserve">Koda razreda v katerem je definiran grafični vmesnik z navodili igre je </w:t>
      </w:r>
      <w:r w:rsidR="00CE27B2">
        <w:t>dostopna</w:t>
      </w:r>
      <w:r>
        <w:t xml:space="preserve"> na povezavi: </w:t>
      </w:r>
    </w:p>
    <w:p w14:paraId="013B039A" w14:textId="73D862CF" w:rsidR="00AE5A10" w:rsidRPr="004E75A3" w:rsidRDefault="004E75A3" w:rsidP="00F10A53">
      <w:pPr>
        <w:rPr>
          <w:rStyle w:val="Hyperlink"/>
          <w:sz w:val="20"/>
          <w:szCs w:val="20"/>
        </w:rPr>
      </w:pPr>
      <w:r>
        <w:rPr>
          <w:rStyle w:val="Hyperlink"/>
          <w:sz w:val="20"/>
          <w:szCs w:val="20"/>
        </w:rPr>
        <w:fldChar w:fldCharType="begin"/>
      </w:r>
      <w:r>
        <w:rPr>
          <w:rStyle w:val="Hyperlink"/>
          <w:sz w:val="20"/>
          <w:szCs w:val="20"/>
        </w:rPr>
        <w:instrText xml:space="preserve"> HYPERLINK "https://github.com/MatevzSladic/Maturitetna-seminarska-naloga/blob/master/src/Gui2.java" </w:instrText>
      </w:r>
      <w:r w:rsidR="00F95A80">
        <w:rPr>
          <w:rStyle w:val="Hyperlink"/>
          <w:sz w:val="20"/>
          <w:szCs w:val="20"/>
        </w:rPr>
      </w:r>
      <w:r>
        <w:rPr>
          <w:rStyle w:val="Hyperlink"/>
          <w:sz w:val="20"/>
          <w:szCs w:val="20"/>
        </w:rPr>
        <w:fldChar w:fldCharType="separate"/>
      </w:r>
      <w:r w:rsidR="00F3518E" w:rsidRPr="004E75A3">
        <w:rPr>
          <w:rStyle w:val="Hyperlink"/>
          <w:sz w:val="20"/>
          <w:szCs w:val="20"/>
        </w:rPr>
        <w:t>https://github.com/MatevzSladic/Maturitetna-seminarska-naloga/blob/master/src/Gui2.java</w:t>
      </w:r>
    </w:p>
    <w:bookmarkStart w:id="88" w:name="_Ref68693366"/>
    <w:p w14:paraId="10A070B2" w14:textId="15D0CD8B" w:rsidR="00AE5A10" w:rsidRPr="00AE5A10" w:rsidRDefault="004E75A3" w:rsidP="00AE5A10">
      <w:pPr>
        <w:pStyle w:val="Heading2"/>
        <w:numPr>
          <w:ilvl w:val="0"/>
          <w:numId w:val="0"/>
        </w:numPr>
        <w:rPr>
          <w:b w:val="0"/>
          <w:bCs/>
        </w:rPr>
      </w:pPr>
      <w:r>
        <w:rPr>
          <w:rStyle w:val="Hyperlink"/>
          <w:rFonts w:eastAsiaTheme="minorHAnsi" w:cstheme="minorBidi"/>
          <w:b w:val="0"/>
          <w:sz w:val="20"/>
          <w:szCs w:val="20"/>
        </w:rPr>
        <w:fldChar w:fldCharType="end"/>
      </w:r>
      <w:bookmarkStart w:id="89" w:name="_Toc69244791"/>
      <w:r w:rsidR="00AE5A10" w:rsidRPr="00AE5A10">
        <w:rPr>
          <w:rStyle w:val="Heading2Char"/>
          <w:b/>
          <w:bCs/>
        </w:rPr>
        <w:t>PRILOGA 4:</w:t>
      </w:r>
      <w:r w:rsidR="00AE5A10" w:rsidRPr="00AE5A10">
        <w:rPr>
          <w:b w:val="0"/>
          <w:bCs/>
        </w:rPr>
        <w:t xml:space="preserve"> </w:t>
      </w:r>
      <w:r w:rsidR="00AE5A10" w:rsidRPr="00AE5A10">
        <w:t>Aplikacija igre Minolovec</w:t>
      </w:r>
      <w:bookmarkEnd w:id="88"/>
      <w:bookmarkEnd w:id="89"/>
    </w:p>
    <w:p w14:paraId="59E09477" w14:textId="5C380375" w:rsidR="00AE5A10" w:rsidRDefault="00AE5A10" w:rsidP="00AE5A10">
      <w:r>
        <w:t xml:space="preserve">Na spodnji povezavi se nahaja stran, s katere si lahko prenesete končno aplikacijo igre </w:t>
      </w:r>
      <w:r w:rsidR="00457EA4">
        <w:t>M</w:t>
      </w:r>
      <w:r>
        <w:t>inolovec</w:t>
      </w:r>
      <w:r w:rsidR="00F95CBC">
        <w:t xml:space="preserve"> v EXE obliki</w:t>
      </w:r>
      <w:r>
        <w:t>:</w:t>
      </w:r>
    </w:p>
    <w:p w14:paraId="6594C839" w14:textId="4F539C42" w:rsidR="00EC522E" w:rsidRPr="004E75A3" w:rsidRDefault="004E75A3" w:rsidP="00AE5A10">
      <w:pPr>
        <w:rPr>
          <w:rStyle w:val="Hyperlink"/>
          <w:sz w:val="20"/>
          <w:szCs w:val="20"/>
        </w:rPr>
      </w:pPr>
      <w:r>
        <w:rPr>
          <w:sz w:val="20"/>
          <w:szCs w:val="20"/>
        </w:rPr>
        <w:fldChar w:fldCharType="begin"/>
      </w:r>
      <w:r>
        <w:rPr>
          <w:sz w:val="20"/>
          <w:szCs w:val="20"/>
        </w:rPr>
        <w:instrText xml:space="preserve"> HYPERLINK "https://github.com/MatevzSladic/Maturitetna-seminarska-naloga/blob/master/Minolovec.exe" </w:instrText>
      </w:r>
      <w:r w:rsidR="00F95A80">
        <w:rPr>
          <w:sz w:val="20"/>
          <w:szCs w:val="20"/>
        </w:rPr>
      </w:r>
      <w:r>
        <w:rPr>
          <w:sz w:val="20"/>
          <w:szCs w:val="20"/>
        </w:rPr>
        <w:fldChar w:fldCharType="separate"/>
      </w:r>
      <w:r w:rsidR="00EC522E" w:rsidRPr="004E75A3">
        <w:rPr>
          <w:rStyle w:val="Hyperlink"/>
          <w:sz w:val="20"/>
          <w:szCs w:val="20"/>
        </w:rPr>
        <w:t>https://github.com/MatevzSladic/Maturitetna-seminarska-naloga/blob/master/Minolovec.exe</w:t>
      </w:r>
    </w:p>
    <w:p w14:paraId="40A5812D" w14:textId="22AEDEED" w:rsidR="00E148E0" w:rsidRDefault="004E75A3" w:rsidP="00AE5A10">
      <w:r>
        <w:rPr>
          <w:sz w:val="20"/>
          <w:szCs w:val="20"/>
        </w:rPr>
        <w:fldChar w:fldCharType="end"/>
      </w:r>
      <w:r w:rsidR="00E148E0">
        <w:t>ali pa na povezavi:</w:t>
      </w:r>
    </w:p>
    <w:p w14:paraId="143A0D90" w14:textId="559E6086" w:rsidR="00EC522E" w:rsidRPr="004E75A3" w:rsidRDefault="004E75A3" w:rsidP="00F10A53">
      <w:pPr>
        <w:rPr>
          <w:rStyle w:val="Hyperlink"/>
          <w:sz w:val="20"/>
          <w:szCs w:val="20"/>
        </w:rPr>
      </w:pPr>
      <w:r>
        <w:rPr>
          <w:sz w:val="20"/>
          <w:szCs w:val="20"/>
        </w:rPr>
        <w:fldChar w:fldCharType="begin"/>
      </w:r>
      <w:r>
        <w:rPr>
          <w:sz w:val="20"/>
          <w:szCs w:val="20"/>
        </w:rPr>
        <w:instrText xml:space="preserve"> HYPERLINK "https://github.com/MatevzSladic/Maturitetna-seminarska-naloga/releases/tag/v1.0" </w:instrText>
      </w:r>
      <w:r w:rsidR="00F95A80">
        <w:rPr>
          <w:sz w:val="20"/>
          <w:szCs w:val="20"/>
        </w:rPr>
      </w:r>
      <w:r>
        <w:rPr>
          <w:sz w:val="20"/>
          <w:szCs w:val="20"/>
        </w:rPr>
        <w:fldChar w:fldCharType="separate"/>
      </w:r>
      <w:r w:rsidR="00EC522E" w:rsidRPr="004E75A3">
        <w:rPr>
          <w:rStyle w:val="Hyperlink"/>
          <w:sz w:val="20"/>
          <w:szCs w:val="20"/>
        </w:rPr>
        <w:t>https://github.com/MatevzSladic/Maturitetna-seminarska-naloga/releases/tag/v1.0</w:t>
      </w:r>
    </w:p>
    <w:p w14:paraId="46985660" w14:textId="06A09D7C" w:rsidR="00DF5F33" w:rsidRDefault="004E75A3" w:rsidP="006C52DB">
      <w:pPr>
        <w:pStyle w:val="Heading2"/>
        <w:numPr>
          <w:ilvl w:val="0"/>
          <w:numId w:val="0"/>
        </w:numPr>
      </w:pPr>
      <w:r>
        <w:rPr>
          <w:rFonts w:eastAsiaTheme="minorHAnsi" w:cstheme="minorBidi"/>
          <w:b w:val="0"/>
          <w:sz w:val="20"/>
          <w:szCs w:val="20"/>
        </w:rPr>
        <w:fldChar w:fldCharType="end"/>
      </w:r>
      <w:bookmarkStart w:id="90" w:name="_Toc69244792"/>
      <w:r w:rsidR="007E7348">
        <w:t xml:space="preserve">PRILOGA </w:t>
      </w:r>
      <w:r w:rsidR="006C52DB">
        <w:t>5: Seminarska naloga v elektronski obliki</w:t>
      </w:r>
      <w:bookmarkEnd w:id="90"/>
    </w:p>
    <w:p w14:paraId="1E345867" w14:textId="37E9D8A3" w:rsidR="006C52DB" w:rsidRPr="004E75A3" w:rsidRDefault="004E75A3" w:rsidP="006C52DB">
      <w:pPr>
        <w:rPr>
          <w:rStyle w:val="Hyperlink"/>
          <w:sz w:val="20"/>
          <w:szCs w:val="20"/>
        </w:rPr>
      </w:pPr>
      <w:r>
        <w:rPr>
          <w:sz w:val="20"/>
          <w:szCs w:val="20"/>
        </w:rPr>
        <w:fldChar w:fldCharType="begin"/>
      </w:r>
      <w:r>
        <w:rPr>
          <w:sz w:val="20"/>
          <w:szCs w:val="20"/>
        </w:rPr>
        <w:instrText xml:space="preserve"> HYPERLINK "https://github.com/MatevzSladic/Maturitetna-seminarska-naloga/blob/master/Izdelava%20iger%20-%20Minolovec_Sladi%C4%8D_Matev%C5%BE.docx" </w:instrText>
      </w:r>
      <w:r w:rsidR="00F95A80">
        <w:rPr>
          <w:sz w:val="20"/>
          <w:szCs w:val="20"/>
        </w:rPr>
      </w:r>
      <w:r>
        <w:rPr>
          <w:sz w:val="20"/>
          <w:szCs w:val="20"/>
        </w:rPr>
        <w:fldChar w:fldCharType="separate"/>
      </w:r>
      <w:r w:rsidR="006C52DB" w:rsidRPr="004E75A3">
        <w:rPr>
          <w:rStyle w:val="Hyperlink"/>
          <w:sz w:val="20"/>
          <w:szCs w:val="20"/>
        </w:rPr>
        <w:t>https://github.com/MatevzSladic/Maturitetna-seminarska-naloga/blob/master/Izdelava%20iger%20-%20Minolovec_Sladi%C4%8D_Matev%C5%BE.docx</w:t>
      </w:r>
    </w:p>
    <w:p w14:paraId="779F1D5C" w14:textId="0E384500" w:rsidR="006C52DB" w:rsidRDefault="004E75A3" w:rsidP="006C52DB">
      <w:pPr>
        <w:pStyle w:val="Heading2"/>
        <w:numPr>
          <w:ilvl w:val="0"/>
          <w:numId w:val="0"/>
        </w:numPr>
      </w:pPr>
      <w:r>
        <w:rPr>
          <w:rFonts w:eastAsiaTheme="minorHAnsi" w:cstheme="minorBidi"/>
          <w:b w:val="0"/>
          <w:sz w:val="20"/>
          <w:szCs w:val="20"/>
        </w:rPr>
        <w:fldChar w:fldCharType="end"/>
      </w:r>
      <w:bookmarkStart w:id="91" w:name="_Toc69244793"/>
      <w:r w:rsidR="006C52DB">
        <w:t>PRILOGA 6: Predstavitev za zagovor seminarske naloge</w:t>
      </w:r>
      <w:bookmarkEnd w:id="91"/>
    </w:p>
    <w:p w14:paraId="45B10307" w14:textId="3FEBC739" w:rsidR="006C52DB" w:rsidRPr="004E75A3" w:rsidRDefault="004E75A3" w:rsidP="006C52DB">
      <w:pPr>
        <w:rPr>
          <w:rStyle w:val="Hyperlink"/>
          <w:sz w:val="20"/>
          <w:szCs w:val="20"/>
        </w:rPr>
      </w:pPr>
      <w:r>
        <w:rPr>
          <w:sz w:val="20"/>
          <w:szCs w:val="20"/>
        </w:rPr>
        <w:fldChar w:fldCharType="begin"/>
      </w:r>
      <w:r w:rsidR="00F95A80">
        <w:rPr>
          <w:sz w:val="20"/>
          <w:szCs w:val="20"/>
        </w:rPr>
        <w:instrText>HYPERLINK "https://github.com/MatevzSladic/Maturitetna-seminarska-naloga/blob/master/Zagovor_Matev%C5%BE_Sladi%C4%8D.pptx"</w:instrText>
      </w:r>
      <w:r w:rsidR="00F95A80">
        <w:rPr>
          <w:sz w:val="20"/>
          <w:szCs w:val="20"/>
        </w:rPr>
      </w:r>
      <w:r>
        <w:rPr>
          <w:sz w:val="20"/>
          <w:szCs w:val="20"/>
        </w:rPr>
        <w:fldChar w:fldCharType="separate"/>
      </w:r>
      <w:r w:rsidR="006C52DB" w:rsidRPr="004E75A3">
        <w:rPr>
          <w:rStyle w:val="Hyperlink"/>
          <w:sz w:val="20"/>
          <w:szCs w:val="20"/>
        </w:rPr>
        <w:t>https://github.com/MatevzSladic/Maturitetna-seminarska-naloga/blob/master/Zagovor_Matev%C5%BE_Sladi%C4</w:t>
      </w:r>
      <w:r w:rsidR="006C52DB" w:rsidRPr="004E75A3">
        <w:rPr>
          <w:rStyle w:val="Hyperlink"/>
          <w:sz w:val="20"/>
          <w:szCs w:val="20"/>
        </w:rPr>
        <w:t>%</w:t>
      </w:r>
      <w:r w:rsidR="006C52DB" w:rsidRPr="004E75A3">
        <w:rPr>
          <w:rStyle w:val="Hyperlink"/>
          <w:sz w:val="20"/>
          <w:szCs w:val="20"/>
        </w:rPr>
        <w:t>8D.pptx</w:t>
      </w:r>
    </w:p>
    <w:p w14:paraId="034EDEC4" w14:textId="610A779F" w:rsidR="006C52DB" w:rsidRPr="006C52DB" w:rsidRDefault="004E75A3" w:rsidP="006C52DB">
      <w:r>
        <w:rPr>
          <w:sz w:val="20"/>
          <w:szCs w:val="20"/>
        </w:rPr>
        <w:fldChar w:fldCharType="end"/>
      </w:r>
    </w:p>
    <w:sectPr w:rsidR="006C52DB" w:rsidRPr="006C52DB" w:rsidSect="005C7EDA">
      <w:headerReference w:type="even" r:id="rId45"/>
      <w:headerReference w:type="default" r:id="rId46"/>
      <w:footerReference w:type="even" r:id="rId47"/>
      <w:footerReference w:type="default" r:id="rId48"/>
      <w:pgSz w:w="11906" w:h="16838" w:code="9"/>
      <w:pgMar w:top="1418" w:right="1134" w:bottom="1134" w:left="1134"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8B0D8" w14:textId="77777777" w:rsidR="006A3D82" w:rsidRDefault="006A3D82" w:rsidP="004D1B6D">
      <w:pPr>
        <w:spacing w:after="0" w:line="240" w:lineRule="auto"/>
      </w:pPr>
      <w:r>
        <w:separator/>
      </w:r>
    </w:p>
  </w:endnote>
  <w:endnote w:type="continuationSeparator" w:id="0">
    <w:p w14:paraId="069EC19E" w14:textId="77777777" w:rsidR="006A3D82" w:rsidRDefault="006A3D82" w:rsidP="004D1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BEE6" w14:textId="77777777" w:rsidR="0087490B" w:rsidRPr="00817DFE" w:rsidRDefault="0087490B" w:rsidP="00817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8A64E" w14:textId="18C7539A" w:rsidR="0087490B" w:rsidRDefault="0087490B" w:rsidP="00DD688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6473" w14:textId="3DEBF9AD" w:rsidR="0087490B" w:rsidRDefault="0087490B" w:rsidP="00DD688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947723"/>
      <w:docPartObj>
        <w:docPartGallery w:val="Page Numbers (Bottom of Page)"/>
        <w:docPartUnique/>
      </w:docPartObj>
    </w:sdtPr>
    <w:sdtEndPr/>
    <w:sdtContent>
      <w:p w14:paraId="49CCD033" w14:textId="0A7C0AFE" w:rsidR="0087490B" w:rsidRDefault="0087490B" w:rsidP="00DD688F">
        <w:pPr>
          <w:pStyle w:val="Footer"/>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5017"/>
      <w:docPartObj>
        <w:docPartGallery w:val="Page Numbers (Bottom of Page)"/>
        <w:docPartUnique/>
      </w:docPartObj>
    </w:sdtPr>
    <w:sdtEndPr/>
    <w:sdtContent>
      <w:p w14:paraId="3D899E39" w14:textId="01A2A363"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915457"/>
      <w:docPartObj>
        <w:docPartGallery w:val="Page Numbers (Bottom of Page)"/>
        <w:docPartUnique/>
      </w:docPartObj>
    </w:sdtPr>
    <w:sdtEndPr/>
    <w:sdtContent>
      <w:p w14:paraId="503A861C" w14:textId="34757D34"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1C11F" w14:textId="77777777" w:rsidR="006A3D82" w:rsidRDefault="006A3D82" w:rsidP="004D1B6D">
      <w:pPr>
        <w:spacing w:after="0" w:line="240" w:lineRule="auto"/>
      </w:pPr>
      <w:r>
        <w:separator/>
      </w:r>
    </w:p>
  </w:footnote>
  <w:footnote w:type="continuationSeparator" w:id="0">
    <w:p w14:paraId="2347CD15" w14:textId="77777777" w:rsidR="006A3D82" w:rsidRDefault="006A3D82" w:rsidP="004D1B6D">
      <w:pPr>
        <w:spacing w:after="0" w:line="240" w:lineRule="auto"/>
      </w:pPr>
      <w:r>
        <w:continuationSeparator/>
      </w:r>
    </w:p>
  </w:footnote>
  <w:footnote w:id="1">
    <w:p w14:paraId="0B6B3C00" w14:textId="2DAF379F" w:rsidR="0087490B" w:rsidRPr="0062382E" w:rsidRDefault="0087490B">
      <w:pPr>
        <w:pStyle w:val="FootnoteText"/>
        <w:rPr>
          <w:lang w:val="en-GB"/>
        </w:rPr>
      </w:pPr>
      <w:r>
        <w:rPr>
          <w:rStyle w:val="FootnoteReference"/>
        </w:rPr>
        <w:footnoteRef/>
      </w:r>
      <w:r>
        <w:t xml:space="preserve"> </w:t>
      </w:r>
      <w:r w:rsidRPr="0062382E">
        <w:t>Instanca razreda.</w:t>
      </w:r>
    </w:p>
  </w:footnote>
  <w:footnote w:id="2">
    <w:p w14:paraId="7B362A77" w14:textId="1EF932E6" w:rsidR="0087490B" w:rsidRPr="00C653C2" w:rsidRDefault="0087490B">
      <w:pPr>
        <w:pStyle w:val="FootnoteText"/>
      </w:pPr>
      <w:r w:rsidRPr="00C653C2">
        <w:rPr>
          <w:rStyle w:val="FootnoteReference"/>
        </w:rPr>
        <w:footnoteRef/>
      </w:r>
      <w:r w:rsidRPr="00C653C2">
        <w:t xml:space="preserve"> Metoda, ki </w:t>
      </w:r>
      <w:r>
        <w:t>za svoje delovanje kliče samo sebe.</w:t>
      </w:r>
    </w:p>
  </w:footnote>
  <w:footnote w:id="3">
    <w:p w14:paraId="7C7DDBD2" w14:textId="70272CA8" w:rsidR="0087490B" w:rsidRPr="00214326" w:rsidRDefault="0087490B">
      <w:pPr>
        <w:pStyle w:val="FootnoteText"/>
      </w:pPr>
      <w:r>
        <w:rPr>
          <w:rStyle w:val="FootnoteReference"/>
        </w:rPr>
        <w:footnoteRef/>
      </w:r>
      <w:r>
        <w:t xml:space="preserve"> </w:t>
      </w:r>
      <w:r w:rsidRPr="00214326">
        <w:t>Oblika zagonske datoteke, ki ni vezana na izvorno mesto kode.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B0BA1" w14:textId="77777777" w:rsidR="0087490B" w:rsidRDefault="00874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C8765" w14:textId="79A3F86E" w:rsidR="0087490B" w:rsidRPr="00080C6C" w:rsidRDefault="0087490B" w:rsidP="0008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68416" w14:textId="5F1A586A" w:rsidR="0087490B" w:rsidRPr="00257CC5" w:rsidRDefault="0087490B" w:rsidP="00257C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3E9F" w14:textId="26F6D50F" w:rsidR="0087490B" w:rsidRPr="00DD688F" w:rsidRDefault="0087490B" w:rsidP="00DD688F">
    <w:pPr>
      <w:pStyle w:val="Header"/>
    </w:pPr>
    <w:r>
      <w:t>Matevž Sladič</w:t>
    </w:r>
    <w:r>
      <w:tab/>
    </w:r>
    <w:r>
      <w:tab/>
      <w:t>Izdelava iger - Minolovec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31FCB" w14:textId="2A295DE1" w:rsidR="0087490B" w:rsidRPr="00104EDE" w:rsidRDefault="0087490B" w:rsidP="00104EDE">
    <w:pPr>
      <w:pStyle w:val="Header"/>
      <w:rPr>
        <w:u w:val="single"/>
      </w:rPr>
    </w:pPr>
    <w:r w:rsidRPr="00104EDE">
      <w:rPr>
        <w:u w:val="single"/>
      </w:rPr>
      <w:t xml:space="preserve">Izdelava iger </w:t>
    </w:r>
    <w:r>
      <w:rPr>
        <w:u w:val="single"/>
      </w:rPr>
      <w:t>–</w:t>
    </w:r>
    <w:r w:rsidRPr="00104EDE">
      <w:rPr>
        <w:u w:val="single"/>
      </w:rPr>
      <w:t xml:space="preserve"> Minolovec</w:t>
    </w:r>
    <w:r>
      <w:rPr>
        <w:u w:val="single"/>
      </w:rPr>
      <w:tab/>
    </w:r>
    <w:r>
      <w:rPr>
        <w:u w:val="single"/>
      </w:rPr>
      <w:tab/>
    </w:r>
    <w:r w:rsidRPr="00104EDE">
      <w:rPr>
        <w:u w:val="single"/>
      </w:rPr>
      <w:t>Matevž Sladič</w:t>
    </w:r>
  </w:p>
  <w:p w14:paraId="7352E101" w14:textId="77777777" w:rsidR="0087490B" w:rsidRPr="00080C6C" w:rsidRDefault="0087490B" w:rsidP="00080C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E1E3F" w14:textId="3CB1969C" w:rsidR="0087490B" w:rsidRPr="00104EDE" w:rsidRDefault="0087490B" w:rsidP="00257CC5">
    <w:pPr>
      <w:pStyle w:val="Header"/>
      <w:rPr>
        <w:u w:val="single"/>
      </w:rPr>
    </w:pPr>
    <w:r w:rsidRPr="00104EDE">
      <w:rPr>
        <w:u w:val="single"/>
      </w:rPr>
      <w:t>Matevž Sladič</w:t>
    </w:r>
    <w:r w:rsidRPr="00104EDE">
      <w:rPr>
        <w:u w:val="single"/>
      </w:rPr>
      <w:tab/>
    </w:r>
    <w:r w:rsidRPr="00104EDE">
      <w:rPr>
        <w:u w:val="single"/>
      </w:rPr>
      <w:tab/>
      <w:t>Izdelava iger - Minolovec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EF3"/>
    <w:multiLevelType w:val="hybridMultilevel"/>
    <w:tmpl w:val="9A1835EA"/>
    <w:lvl w:ilvl="0" w:tplc="0424000F">
      <w:start w:val="1"/>
      <w:numFmt w:val="decimal"/>
      <w:lvlText w:val="%1."/>
      <w:lvlJc w:val="left"/>
      <w:pPr>
        <w:ind w:left="9360" w:hanging="360"/>
      </w:pPr>
    </w:lvl>
    <w:lvl w:ilvl="1" w:tplc="04240019" w:tentative="1">
      <w:start w:val="1"/>
      <w:numFmt w:val="lowerLetter"/>
      <w:lvlText w:val="%2."/>
      <w:lvlJc w:val="left"/>
      <w:pPr>
        <w:ind w:left="10080" w:hanging="360"/>
      </w:pPr>
    </w:lvl>
    <w:lvl w:ilvl="2" w:tplc="0424001B" w:tentative="1">
      <w:start w:val="1"/>
      <w:numFmt w:val="lowerRoman"/>
      <w:lvlText w:val="%3."/>
      <w:lvlJc w:val="right"/>
      <w:pPr>
        <w:ind w:left="10800" w:hanging="180"/>
      </w:pPr>
    </w:lvl>
    <w:lvl w:ilvl="3" w:tplc="0424000F" w:tentative="1">
      <w:start w:val="1"/>
      <w:numFmt w:val="decimal"/>
      <w:lvlText w:val="%4."/>
      <w:lvlJc w:val="left"/>
      <w:pPr>
        <w:ind w:left="11520" w:hanging="360"/>
      </w:pPr>
    </w:lvl>
    <w:lvl w:ilvl="4" w:tplc="04240019" w:tentative="1">
      <w:start w:val="1"/>
      <w:numFmt w:val="lowerLetter"/>
      <w:lvlText w:val="%5."/>
      <w:lvlJc w:val="left"/>
      <w:pPr>
        <w:ind w:left="12240" w:hanging="360"/>
      </w:pPr>
    </w:lvl>
    <w:lvl w:ilvl="5" w:tplc="0424001B" w:tentative="1">
      <w:start w:val="1"/>
      <w:numFmt w:val="lowerRoman"/>
      <w:lvlText w:val="%6."/>
      <w:lvlJc w:val="right"/>
      <w:pPr>
        <w:ind w:left="12960" w:hanging="180"/>
      </w:pPr>
    </w:lvl>
    <w:lvl w:ilvl="6" w:tplc="0424000F" w:tentative="1">
      <w:start w:val="1"/>
      <w:numFmt w:val="decimal"/>
      <w:lvlText w:val="%7."/>
      <w:lvlJc w:val="left"/>
      <w:pPr>
        <w:ind w:left="13680" w:hanging="360"/>
      </w:pPr>
    </w:lvl>
    <w:lvl w:ilvl="7" w:tplc="04240019" w:tentative="1">
      <w:start w:val="1"/>
      <w:numFmt w:val="lowerLetter"/>
      <w:lvlText w:val="%8."/>
      <w:lvlJc w:val="left"/>
      <w:pPr>
        <w:ind w:left="14400" w:hanging="360"/>
      </w:pPr>
    </w:lvl>
    <w:lvl w:ilvl="8" w:tplc="0424001B" w:tentative="1">
      <w:start w:val="1"/>
      <w:numFmt w:val="lowerRoman"/>
      <w:lvlText w:val="%9."/>
      <w:lvlJc w:val="right"/>
      <w:pPr>
        <w:ind w:left="15120" w:hanging="180"/>
      </w:pPr>
    </w:lvl>
  </w:abstractNum>
  <w:abstractNum w:abstractNumId="1" w15:restartNumberingAfterBreak="0">
    <w:nsid w:val="1D1869BC"/>
    <w:multiLevelType w:val="hybridMultilevel"/>
    <w:tmpl w:val="2FD8F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67350B8"/>
    <w:multiLevelType w:val="hybridMultilevel"/>
    <w:tmpl w:val="CA2EE1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9FD7DB7"/>
    <w:multiLevelType w:val="hybridMultilevel"/>
    <w:tmpl w:val="1626054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C1430FB"/>
    <w:multiLevelType w:val="hybridMultilevel"/>
    <w:tmpl w:val="A2A04D04"/>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5" w15:restartNumberingAfterBreak="0">
    <w:nsid w:val="35257B58"/>
    <w:multiLevelType w:val="hybridMultilevel"/>
    <w:tmpl w:val="8682CD64"/>
    <w:lvl w:ilvl="0" w:tplc="0424000F">
      <w:start w:val="1"/>
      <w:numFmt w:val="decimal"/>
      <w:lvlText w:val="%1."/>
      <w:lvlJc w:val="left"/>
      <w:pPr>
        <w:ind w:left="12240" w:hanging="360"/>
      </w:pPr>
    </w:lvl>
    <w:lvl w:ilvl="1" w:tplc="04240019" w:tentative="1">
      <w:start w:val="1"/>
      <w:numFmt w:val="lowerLetter"/>
      <w:lvlText w:val="%2."/>
      <w:lvlJc w:val="left"/>
      <w:pPr>
        <w:ind w:left="12960" w:hanging="360"/>
      </w:pPr>
    </w:lvl>
    <w:lvl w:ilvl="2" w:tplc="0424001B" w:tentative="1">
      <w:start w:val="1"/>
      <w:numFmt w:val="lowerRoman"/>
      <w:lvlText w:val="%3."/>
      <w:lvlJc w:val="right"/>
      <w:pPr>
        <w:ind w:left="13680" w:hanging="180"/>
      </w:pPr>
    </w:lvl>
    <w:lvl w:ilvl="3" w:tplc="0424000F" w:tentative="1">
      <w:start w:val="1"/>
      <w:numFmt w:val="decimal"/>
      <w:lvlText w:val="%4."/>
      <w:lvlJc w:val="left"/>
      <w:pPr>
        <w:ind w:left="14400" w:hanging="360"/>
      </w:pPr>
    </w:lvl>
    <w:lvl w:ilvl="4" w:tplc="04240019" w:tentative="1">
      <w:start w:val="1"/>
      <w:numFmt w:val="lowerLetter"/>
      <w:lvlText w:val="%5."/>
      <w:lvlJc w:val="left"/>
      <w:pPr>
        <w:ind w:left="15120" w:hanging="360"/>
      </w:pPr>
    </w:lvl>
    <w:lvl w:ilvl="5" w:tplc="0424001B" w:tentative="1">
      <w:start w:val="1"/>
      <w:numFmt w:val="lowerRoman"/>
      <w:lvlText w:val="%6."/>
      <w:lvlJc w:val="right"/>
      <w:pPr>
        <w:ind w:left="15840" w:hanging="180"/>
      </w:pPr>
    </w:lvl>
    <w:lvl w:ilvl="6" w:tplc="0424000F" w:tentative="1">
      <w:start w:val="1"/>
      <w:numFmt w:val="decimal"/>
      <w:lvlText w:val="%7."/>
      <w:lvlJc w:val="left"/>
      <w:pPr>
        <w:ind w:left="16560" w:hanging="360"/>
      </w:pPr>
    </w:lvl>
    <w:lvl w:ilvl="7" w:tplc="04240019" w:tentative="1">
      <w:start w:val="1"/>
      <w:numFmt w:val="lowerLetter"/>
      <w:lvlText w:val="%8."/>
      <w:lvlJc w:val="left"/>
      <w:pPr>
        <w:ind w:left="17280" w:hanging="360"/>
      </w:pPr>
    </w:lvl>
    <w:lvl w:ilvl="8" w:tplc="0424001B" w:tentative="1">
      <w:start w:val="1"/>
      <w:numFmt w:val="lowerRoman"/>
      <w:lvlText w:val="%9."/>
      <w:lvlJc w:val="right"/>
      <w:pPr>
        <w:ind w:left="18000" w:hanging="180"/>
      </w:pPr>
    </w:lvl>
  </w:abstractNum>
  <w:abstractNum w:abstractNumId="6" w15:restartNumberingAfterBreak="0">
    <w:nsid w:val="42D47276"/>
    <w:multiLevelType w:val="hybridMultilevel"/>
    <w:tmpl w:val="7A905E1C"/>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222" w:hanging="360"/>
      </w:pPr>
    </w:lvl>
    <w:lvl w:ilvl="2" w:tplc="0424001B" w:tentative="1">
      <w:start w:val="1"/>
      <w:numFmt w:val="lowerRoman"/>
      <w:lvlText w:val="%3."/>
      <w:lvlJc w:val="right"/>
      <w:pPr>
        <w:ind w:left="1942" w:hanging="180"/>
      </w:pPr>
    </w:lvl>
    <w:lvl w:ilvl="3" w:tplc="0424000F" w:tentative="1">
      <w:start w:val="1"/>
      <w:numFmt w:val="decimal"/>
      <w:lvlText w:val="%4."/>
      <w:lvlJc w:val="left"/>
      <w:pPr>
        <w:ind w:left="2662" w:hanging="360"/>
      </w:pPr>
    </w:lvl>
    <w:lvl w:ilvl="4" w:tplc="04240019" w:tentative="1">
      <w:start w:val="1"/>
      <w:numFmt w:val="lowerLetter"/>
      <w:lvlText w:val="%5."/>
      <w:lvlJc w:val="left"/>
      <w:pPr>
        <w:ind w:left="3382" w:hanging="360"/>
      </w:pPr>
    </w:lvl>
    <w:lvl w:ilvl="5" w:tplc="0424001B" w:tentative="1">
      <w:start w:val="1"/>
      <w:numFmt w:val="lowerRoman"/>
      <w:lvlText w:val="%6."/>
      <w:lvlJc w:val="right"/>
      <w:pPr>
        <w:ind w:left="4102" w:hanging="180"/>
      </w:pPr>
    </w:lvl>
    <w:lvl w:ilvl="6" w:tplc="0424000F" w:tentative="1">
      <w:start w:val="1"/>
      <w:numFmt w:val="decimal"/>
      <w:lvlText w:val="%7."/>
      <w:lvlJc w:val="left"/>
      <w:pPr>
        <w:ind w:left="4822" w:hanging="360"/>
      </w:pPr>
    </w:lvl>
    <w:lvl w:ilvl="7" w:tplc="04240019" w:tentative="1">
      <w:start w:val="1"/>
      <w:numFmt w:val="lowerLetter"/>
      <w:lvlText w:val="%8."/>
      <w:lvlJc w:val="left"/>
      <w:pPr>
        <w:ind w:left="5542" w:hanging="360"/>
      </w:pPr>
    </w:lvl>
    <w:lvl w:ilvl="8" w:tplc="0424001B" w:tentative="1">
      <w:start w:val="1"/>
      <w:numFmt w:val="lowerRoman"/>
      <w:lvlText w:val="%9."/>
      <w:lvlJc w:val="right"/>
      <w:pPr>
        <w:ind w:left="6262" w:hanging="180"/>
      </w:pPr>
    </w:lvl>
  </w:abstractNum>
  <w:abstractNum w:abstractNumId="7" w15:restartNumberingAfterBreak="0">
    <w:nsid w:val="45477FEF"/>
    <w:multiLevelType w:val="hybridMultilevel"/>
    <w:tmpl w:val="75F26674"/>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2130FF"/>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815770"/>
    <w:multiLevelType w:val="hybridMultilevel"/>
    <w:tmpl w:val="4970A4A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15:restartNumberingAfterBreak="0">
    <w:nsid w:val="4EB539D4"/>
    <w:multiLevelType w:val="hybridMultilevel"/>
    <w:tmpl w:val="6368265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1" w15:restartNumberingAfterBreak="0">
    <w:nsid w:val="54080ACD"/>
    <w:multiLevelType w:val="hybridMultilevel"/>
    <w:tmpl w:val="F8BE43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C5B477F"/>
    <w:multiLevelType w:val="hybridMultilevel"/>
    <w:tmpl w:val="09289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5C9210DA"/>
    <w:multiLevelType w:val="hybridMultilevel"/>
    <w:tmpl w:val="662E5C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6A801AB"/>
    <w:multiLevelType w:val="hybridMultilevel"/>
    <w:tmpl w:val="6E52A112"/>
    <w:lvl w:ilvl="0" w:tplc="04240001">
      <w:start w:val="1"/>
      <w:numFmt w:val="bullet"/>
      <w:lvlText w:val=""/>
      <w:lvlJc w:val="left"/>
      <w:pPr>
        <w:ind w:left="6480" w:hanging="360"/>
      </w:pPr>
      <w:rPr>
        <w:rFonts w:ascii="Symbol" w:hAnsi="Symbol" w:hint="default"/>
      </w:rPr>
    </w:lvl>
    <w:lvl w:ilvl="1" w:tplc="04240003" w:tentative="1">
      <w:start w:val="1"/>
      <w:numFmt w:val="bullet"/>
      <w:lvlText w:val="o"/>
      <w:lvlJc w:val="left"/>
      <w:pPr>
        <w:ind w:left="7200" w:hanging="360"/>
      </w:pPr>
      <w:rPr>
        <w:rFonts w:ascii="Courier New" w:hAnsi="Courier New" w:cs="Courier New" w:hint="default"/>
      </w:rPr>
    </w:lvl>
    <w:lvl w:ilvl="2" w:tplc="04240005" w:tentative="1">
      <w:start w:val="1"/>
      <w:numFmt w:val="bullet"/>
      <w:lvlText w:val=""/>
      <w:lvlJc w:val="left"/>
      <w:pPr>
        <w:ind w:left="7920" w:hanging="360"/>
      </w:pPr>
      <w:rPr>
        <w:rFonts w:ascii="Wingdings" w:hAnsi="Wingdings" w:hint="default"/>
      </w:rPr>
    </w:lvl>
    <w:lvl w:ilvl="3" w:tplc="04240001" w:tentative="1">
      <w:start w:val="1"/>
      <w:numFmt w:val="bullet"/>
      <w:lvlText w:val=""/>
      <w:lvlJc w:val="left"/>
      <w:pPr>
        <w:ind w:left="8640" w:hanging="360"/>
      </w:pPr>
      <w:rPr>
        <w:rFonts w:ascii="Symbol" w:hAnsi="Symbol" w:hint="default"/>
      </w:rPr>
    </w:lvl>
    <w:lvl w:ilvl="4" w:tplc="04240003" w:tentative="1">
      <w:start w:val="1"/>
      <w:numFmt w:val="bullet"/>
      <w:lvlText w:val="o"/>
      <w:lvlJc w:val="left"/>
      <w:pPr>
        <w:ind w:left="9360" w:hanging="360"/>
      </w:pPr>
      <w:rPr>
        <w:rFonts w:ascii="Courier New" w:hAnsi="Courier New" w:cs="Courier New" w:hint="default"/>
      </w:rPr>
    </w:lvl>
    <w:lvl w:ilvl="5" w:tplc="04240005" w:tentative="1">
      <w:start w:val="1"/>
      <w:numFmt w:val="bullet"/>
      <w:lvlText w:val=""/>
      <w:lvlJc w:val="left"/>
      <w:pPr>
        <w:ind w:left="10080" w:hanging="360"/>
      </w:pPr>
      <w:rPr>
        <w:rFonts w:ascii="Wingdings" w:hAnsi="Wingdings" w:hint="default"/>
      </w:rPr>
    </w:lvl>
    <w:lvl w:ilvl="6" w:tplc="04240001" w:tentative="1">
      <w:start w:val="1"/>
      <w:numFmt w:val="bullet"/>
      <w:lvlText w:val=""/>
      <w:lvlJc w:val="left"/>
      <w:pPr>
        <w:ind w:left="10800" w:hanging="360"/>
      </w:pPr>
      <w:rPr>
        <w:rFonts w:ascii="Symbol" w:hAnsi="Symbol" w:hint="default"/>
      </w:rPr>
    </w:lvl>
    <w:lvl w:ilvl="7" w:tplc="04240003" w:tentative="1">
      <w:start w:val="1"/>
      <w:numFmt w:val="bullet"/>
      <w:lvlText w:val="o"/>
      <w:lvlJc w:val="left"/>
      <w:pPr>
        <w:ind w:left="11520" w:hanging="360"/>
      </w:pPr>
      <w:rPr>
        <w:rFonts w:ascii="Courier New" w:hAnsi="Courier New" w:cs="Courier New" w:hint="default"/>
      </w:rPr>
    </w:lvl>
    <w:lvl w:ilvl="8" w:tplc="04240005" w:tentative="1">
      <w:start w:val="1"/>
      <w:numFmt w:val="bullet"/>
      <w:lvlText w:val=""/>
      <w:lvlJc w:val="left"/>
      <w:pPr>
        <w:ind w:left="12240" w:hanging="360"/>
      </w:pPr>
      <w:rPr>
        <w:rFonts w:ascii="Wingdings" w:hAnsi="Wingdings" w:hint="default"/>
      </w:rPr>
    </w:lvl>
  </w:abstractNum>
  <w:abstractNum w:abstractNumId="15" w15:restartNumberingAfterBreak="0">
    <w:nsid w:val="7F4F57DD"/>
    <w:multiLevelType w:val="hybridMultilevel"/>
    <w:tmpl w:val="1B34E030"/>
    <w:lvl w:ilvl="0" w:tplc="0424000F">
      <w:start w:val="1"/>
      <w:numFmt w:val="decimal"/>
      <w:lvlText w:val="%1."/>
      <w:lvlJc w:val="left"/>
      <w:pPr>
        <w:ind w:left="6480" w:hanging="360"/>
      </w:pPr>
    </w:lvl>
    <w:lvl w:ilvl="1" w:tplc="04240019" w:tentative="1">
      <w:start w:val="1"/>
      <w:numFmt w:val="lowerLetter"/>
      <w:lvlText w:val="%2."/>
      <w:lvlJc w:val="left"/>
      <w:pPr>
        <w:ind w:left="7200" w:hanging="360"/>
      </w:pPr>
    </w:lvl>
    <w:lvl w:ilvl="2" w:tplc="0424001B" w:tentative="1">
      <w:start w:val="1"/>
      <w:numFmt w:val="lowerRoman"/>
      <w:lvlText w:val="%3."/>
      <w:lvlJc w:val="right"/>
      <w:pPr>
        <w:ind w:left="7920" w:hanging="180"/>
      </w:pPr>
    </w:lvl>
    <w:lvl w:ilvl="3" w:tplc="0424000F" w:tentative="1">
      <w:start w:val="1"/>
      <w:numFmt w:val="decimal"/>
      <w:lvlText w:val="%4."/>
      <w:lvlJc w:val="left"/>
      <w:pPr>
        <w:ind w:left="8640" w:hanging="360"/>
      </w:pPr>
    </w:lvl>
    <w:lvl w:ilvl="4" w:tplc="04240019" w:tentative="1">
      <w:start w:val="1"/>
      <w:numFmt w:val="lowerLetter"/>
      <w:lvlText w:val="%5."/>
      <w:lvlJc w:val="left"/>
      <w:pPr>
        <w:ind w:left="9360" w:hanging="360"/>
      </w:pPr>
    </w:lvl>
    <w:lvl w:ilvl="5" w:tplc="0424001B" w:tentative="1">
      <w:start w:val="1"/>
      <w:numFmt w:val="lowerRoman"/>
      <w:lvlText w:val="%6."/>
      <w:lvlJc w:val="right"/>
      <w:pPr>
        <w:ind w:left="10080" w:hanging="180"/>
      </w:pPr>
    </w:lvl>
    <w:lvl w:ilvl="6" w:tplc="0424000F" w:tentative="1">
      <w:start w:val="1"/>
      <w:numFmt w:val="decimal"/>
      <w:lvlText w:val="%7."/>
      <w:lvlJc w:val="left"/>
      <w:pPr>
        <w:ind w:left="10800" w:hanging="360"/>
      </w:pPr>
    </w:lvl>
    <w:lvl w:ilvl="7" w:tplc="04240019" w:tentative="1">
      <w:start w:val="1"/>
      <w:numFmt w:val="lowerLetter"/>
      <w:lvlText w:val="%8."/>
      <w:lvlJc w:val="left"/>
      <w:pPr>
        <w:ind w:left="11520" w:hanging="360"/>
      </w:pPr>
    </w:lvl>
    <w:lvl w:ilvl="8" w:tplc="0424001B" w:tentative="1">
      <w:start w:val="1"/>
      <w:numFmt w:val="lowerRoman"/>
      <w:lvlText w:val="%9."/>
      <w:lvlJc w:val="right"/>
      <w:pPr>
        <w:ind w:left="12240" w:hanging="180"/>
      </w:pPr>
    </w:lvl>
  </w:abstractNum>
  <w:num w:numId="1">
    <w:abstractNumId w:val="8"/>
  </w:num>
  <w:num w:numId="2">
    <w:abstractNumId w:val="1"/>
  </w:num>
  <w:num w:numId="3">
    <w:abstractNumId w:val="3"/>
  </w:num>
  <w:num w:numId="4">
    <w:abstractNumId w:val="12"/>
  </w:num>
  <w:num w:numId="5">
    <w:abstractNumId w:val="2"/>
  </w:num>
  <w:num w:numId="6">
    <w:abstractNumId w:val="6"/>
  </w:num>
  <w:num w:numId="7">
    <w:abstractNumId w:val="7"/>
  </w:num>
  <w:num w:numId="8">
    <w:abstractNumId w:val="9"/>
  </w:num>
  <w:num w:numId="9">
    <w:abstractNumId w:val="4"/>
  </w:num>
  <w:num w:numId="10">
    <w:abstractNumId w:val="14"/>
  </w:num>
  <w:num w:numId="11">
    <w:abstractNumId w:val="11"/>
  </w:num>
  <w:num w:numId="12">
    <w:abstractNumId w:val="13"/>
  </w:num>
  <w:num w:numId="13">
    <w:abstractNumId w:val="10"/>
  </w:num>
  <w:num w:numId="14">
    <w:abstractNumId w:val="15"/>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B7"/>
    <w:rsid w:val="00010C18"/>
    <w:rsid w:val="0001312C"/>
    <w:rsid w:val="00021DCA"/>
    <w:rsid w:val="00042E9C"/>
    <w:rsid w:val="00057702"/>
    <w:rsid w:val="0006585F"/>
    <w:rsid w:val="00077726"/>
    <w:rsid w:val="000777BB"/>
    <w:rsid w:val="00080C6C"/>
    <w:rsid w:val="00081A26"/>
    <w:rsid w:val="00092026"/>
    <w:rsid w:val="000A11A5"/>
    <w:rsid w:val="000A707F"/>
    <w:rsid w:val="000B3D79"/>
    <w:rsid w:val="000C303A"/>
    <w:rsid w:val="000D0AE2"/>
    <w:rsid w:val="000E4FEB"/>
    <w:rsid w:val="000E77E8"/>
    <w:rsid w:val="00104EDE"/>
    <w:rsid w:val="00105A11"/>
    <w:rsid w:val="00135C2E"/>
    <w:rsid w:val="00143EDE"/>
    <w:rsid w:val="00145A54"/>
    <w:rsid w:val="00147BA1"/>
    <w:rsid w:val="001515DC"/>
    <w:rsid w:val="001559F8"/>
    <w:rsid w:val="00156904"/>
    <w:rsid w:val="00157D58"/>
    <w:rsid w:val="00170DF2"/>
    <w:rsid w:val="00172C04"/>
    <w:rsid w:val="00173990"/>
    <w:rsid w:val="001A7285"/>
    <w:rsid w:val="001B1540"/>
    <w:rsid w:val="001B5148"/>
    <w:rsid w:val="001C3EE7"/>
    <w:rsid w:val="001C70C2"/>
    <w:rsid w:val="001D000A"/>
    <w:rsid w:val="001E24F9"/>
    <w:rsid w:val="001F2815"/>
    <w:rsid w:val="002031F0"/>
    <w:rsid w:val="00214326"/>
    <w:rsid w:val="00214361"/>
    <w:rsid w:val="00245A25"/>
    <w:rsid w:val="0024673F"/>
    <w:rsid w:val="0025316B"/>
    <w:rsid w:val="00256CF4"/>
    <w:rsid w:val="00257CC5"/>
    <w:rsid w:val="00271859"/>
    <w:rsid w:val="0027554B"/>
    <w:rsid w:val="00286BE8"/>
    <w:rsid w:val="002B45CB"/>
    <w:rsid w:val="002C0072"/>
    <w:rsid w:val="002C4E2C"/>
    <w:rsid w:val="002C78C8"/>
    <w:rsid w:val="002D4174"/>
    <w:rsid w:val="002E10D2"/>
    <w:rsid w:val="00300906"/>
    <w:rsid w:val="00303AD5"/>
    <w:rsid w:val="0031072A"/>
    <w:rsid w:val="0031153F"/>
    <w:rsid w:val="003115C6"/>
    <w:rsid w:val="00323C28"/>
    <w:rsid w:val="00326B79"/>
    <w:rsid w:val="00331F33"/>
    <w:rsid w:val="003331B0"/>
    <w:rsid w:val="003361AB"/>
    <w:rsid w:val="00340ABB"/>
    <w:rsid w:val="00344A6F"/>
    <w:rsid w:val="003463C1"/>
    <w:rsid w:val="00347F54"/>
    <w:rsid w:val="003526DF"/>
    <w:rsid w:val="0035632C"/>
    <w:rsid w:val="00357B20"/>
    <w:rsid w:val="00370DB2"/>
    <w:rsid w:val="003771C3"/>
    <w:rsid w:val="00381856"/>
    <w:rsid w:val="003825C2"/>
    <w:rsid w:val="00392A97"/>
    <w:rsid w:val="003A27A2"/>
    <w:rsid w:val="003B0B02"/>
    <w:rsid w:val="003B2F18"/>
    <w:rsid w:val="003C019B"/>
    <w:rsid w:val="003C4449"/>
    <w:rsid w:val="003C6E0B"/>
    <w:rsid w:val="003D164D"/>
    <w:rsid w:val="003D29AF"/>
    <w:rsid w:val="003E722B"/>
    <w:rsid w:val="003F3F05"/>
    <w:rsid w:val="00402325"/>
    <w:rsid w:val="004062B0"/>
    <w:rsid w:val="00417D7E"/>
    <w:rsid w:val="00434A6A"/>
    <w:rsid w:val="00445F40"/>
    <w:rsid w:val="0044681E"/>
    <w:rsid w:val="00447FB2"/>
    <w:rsid w:val="00453D30"/>
    <w:rsid w:val="00455601"/>
    <w:rsid w:val="00457EA4"/>
    <w:rsid w:val="004634FD"/>
    <w:rsid w:val="004644C8"/>
    <w:rsid w:val="00477828"/>
    <w:rsid w:val="00483CAB"/>
    <w:rsid w:val="004C6E52"/>
    <w:rsid w:val="004D1B6D"/>
    <w:rsid w:val="004E00C4"/>
    <w:rsid w:val="004E022A"/>
    <w:rsid w:val="004E35A2"/>
    <w:rsid w:val="004E5BC3"/>
    <w:rsid w:val="004E7428"/>
    <w:rsid w:val="004E75A3"/>
    <w:rsid w:val="004F343F"/>
    <w:rsid w:val="004F6A75"/>
    <w:rsid w:val="004F7CD2"/>
    <w:rsid w:val="005041A4"/>
    <w:rsid w:val="00530585"/>
    <w:rsid w:val="005328F6"/>
    <w:rsid w:val="005353DD"/>
    <w:rsid w:val="00535C78"/>
    <w:rsid w:val="00546B26"/>
    <w:rsid w:val="00551FF9"/>
    <w:rsid w:val="00563EA6"/>
    <w:rsid w:val="005666A1"/>
    <w:rsid w:val="005727AA"/>
    <w:rsid w:val="005759FF"/>
    <w:rsid w:val="00577530"/>
    <w:rsid w:val="005817A8"/>
    <w:rsid w:val="00581FB7"/>
    <w:rsid w:val="00586FB6"/>
    <w:rsid w:val="005A28B1"/>
    <w:rsid w:val="005C1012"/>
    <w:rsid w:val="005C7EDA"/>
    <w:rsid w:val="005D04B1"/>
    <w:rsid w:val="005D281D"/>
    <w:rsid w:val="005D64F3"/>
    <w:rsid w:val="005F1543"/>
    <w:rsid w:val="00606E93"/>
    <w:rsid w:val="0061222F"/>
    <w:rsid w:val="006202DB"/>
    <w:rsid w:val="0062382E"/>
    <w:rsid w:val="00635AAC"/>
    <w:rsid w:val="0064284F"/>
    <w:rsid w:val="006430CD"/>
    <w:rsid w:val="00645CAE"/>
    <w:rsid w:val="00650522"/>
    <w:rsid w:val="006553EF"/>
    <w:rsid w:val="0066114C"/>
    <w:rsid w:val="00665C26"/>
    <w:rsid w:val="0067380A"/>
    <w:rsid w:val="00682DE7"/>
    <w:rsid w:val="006831E6"/>
    <w:rsid w:val="0069594B"/>
    <w:rsid w:val="006A3D82"/>
    <w:rsid w:val="006B0442"/>
    <w:rsid w:val="006C0349"/>
    <w:rsid w:val="006C25FA"/>
    <w:rsid w:val="006C52DB"/>
    <w:rsid w:val="006E4A2E"/>
    <w:rsid w:val="006F37E1"/>
    <w:rsid w:val="006F65E6"/>
    <w:rsid w:val="007014E0"/>
    <w:rsid w:val="00703E4A"/>
    <w:rsid w:val="0070599A"/>
    <w:rsid w:val="0070675B"/>
    <w:rsid w:val="007130E5"/>
    <w:rsid w:val="00721CE8"/>
    <w:rsid w:val="00726F1B"/>
    <w:rsid w:val="00730DD1"/>
    <w:rsid w:val="00735BC4"/>
    <w:rsid w:val="00737534"/>
    <w:rsid w:val="00744F5A"/>
    <w:rsid w:val="00751628"/>
    <w:rsid w:val="00753F39"/>
    <w:rsid w:val="00756541"/>
    <w:rsid w:val="0076130A"/>
    <w:rsid w:val="00763E74"/>
    <w:rsid w:val="00770477"/>
    <w:rsid w:val="007727A0"/>
    <w:rsid w:val="00772A9C"/>
    <w:rsid w:val="007764B7"/>
    <w:rsid w:val="00776A78"/>
    <w:rsid w:val="007807DE"/>
    <w:rsid w:val="00780934"/>
    <w:rsid w:val="00780F1B"/>
    <w:rsid w:val="00790C5B"/>
    <w:rsid w:val="007A6668"/>
    <w:rsid w:val="007A7E6C"/>
    <w:rsid w:val="007B0446"/>
    <w:rsid w:val="007B5740"/>
    <w:rsid w:val="007C530F"/>
    <w:rsid w:val="007D0D37"/>
    <w:rsid w:val="007E0EE0"/>
    <w:rsid w:val="007E1D48"/>
    <w:rsid w:val="007E6CCC"/>
    <w:rsid w:val="007E7348"/>
    <w:rsid w:val="007E78AC"/>
    <w:rsid w:val="007F6095"/>
    <w:rsid w:val="00812769"/>
    <w:rsid w:val="00813052"/>
    <w:rsid w:val="00815A90"/>
    <w:rsid w:val="00817DFE"/>
    <w:rsid w:val="00821EDF"/>
    <w:rsid w:val="00821F67"/>
    <w:rsid w:val="0082333B"/>
    <w:rsid w:val="008322F8"/>
    <w:rsid w:val="0084336D"/>
    <w:rsid w:val="00871C96"/>
    <w:rsid w:val="008732C3"/>
    <w:rsid w:val="00873ED7"/>
    <w:rsid w:val="0087490B"/>
    <w:rsid w:val="00881463"/>
    <w:rsid w:val="00884337"/>
    <w:rsid w:val="00892105"/>
    <w:rsid w:val="00897140"/>
    <w:rsid w:val="00897BFD"/>
    <w:rsid w:val="008B5C96"/>
    <w:rsid w:val="008C1FB6"/>
    <w:rsid w:val="008C4A06"/>
    <w:rsid w:val="008C703E"/>
    <w:rsid w:val="008E70B8"/>
    <w:rsid w:val="00900270"/>
    <w:rsid w:val="0091757D"/>
    <w:rsid w:val="00917BBB"/>
    <w:rsid w:val="00920AE6"/>
    <w:rsid w:val="00925CAD"/>
    <w:rsid w:val="009344FC"/>
    <w:rsid w:val="00937FD5"/>
    <w:rsid w:val="00945E49"/>
    <w:rsid w:val="009509D3"/>
    <w:rsid w:val="0095165B"/>
    <w:rsid w:val="0095743F"/>
    <w:rsid w:val="00962BF1"/>
    <w:rsid w:val="00985981"/>
    <w:rsid w:val="009861FB"/>
    <w:rsid w:val="00994820"/>
    <w:rsid w:val="009967A9"/>
    <w:rsid w:val="0099723A"/>
    <w:rsid w:val="009A446C"/>
    <w:rsid w:val="009C318B"/>
    <w:rsid w:val="009C5C33"/>
    <w:rsid w:val="009D18A6"/>
    <w:rsid w:val="009D73FA"/>
    <w:rsid w:val="009F1AF5"/>
    <w:rsid w:val="009F23AD"/>
    <w:rsid w:val="009F7717"/>
    <w:rsid w:val="00A01896"/>
    <w:rsid w:val="00A01A14"/>
    <w:rsid w:val="00A02F1C"/>
    <w:rsid w:val="00A14CAA"/>
    <w:rsid w:val="00A30F08"/>
    <w:rsid w:val="00A32478"/>
    <w:rsid w:val="00A3357A"/>
    <w:rsid w:val="00A35042"/>
    <w:rsid w:val="00A400E5"/>
    <w:rsid w:val="00A413FC"/>
    <w:rsid w:val="00A52651"/>
    <w:rsid w:val="00A527F5"/>
    <w:rsid w:val="00A56109"/>
    <w:rsid w:val="00A62261"/>
    <w:rsid w:val="00A76D77"/>
    <w:rsid w:val="00A802AF"/>
    <w:rsid w:val="00A8383A"/>
    <w:rsid w:val="00A93778"/>
    <w:rsid w:val="00AA3584"/>
    <w:rsid w:val="00AA3721"/>
    <w:rsid w:val="00AA472B"/>
    <w:rsid w:val="00AA4AFD"/>
    <w:rsid w:val="00AA51F2"/>
    <w:rsid w:val="00AB7912"/>
    <w:rsid w:val="00AD2CC7"/>
    <w:rsid w:val="00AD41EE"/>
    <w:rsid w:val="00AE5A10"/>
    <w:rsid w:val="00AF0473"/>
    <w:rsid w:val="00AF6799"/>
    <w:rsid w:val="00B06FBF"/>
    <w:rsid w:val="00B07D57"/>
    <w:rsid w:val="00B1039A"/>
    <w:rsid w:val="00B23048"/>
    <w:rsid w:val="00B34BA5"/>
    <w:rsid w:val="00B44870"/>
    <w:rsid w:val="00B44F4F"/>
    <w:rsid w:val="00B50AD3"/>
    <w:rsid w:val="00B54864"/>
    <w:rsid w:val="00B7676B"/>
    <w:rsid w:val="00B81883"/>
    <w:rsid w:val="00B826C1"/>
    <w:rsid w:val="00B82CB9"/>
    <w:rsid w:val="00B8478D"/>
    <w:rsid w:val="00B853A2"/>
    <w:rsid w:val="00B91AA2"/>
    <w:rsid w:val="00B91B4A"/>
    <w:rsid w:val="00B94FB2"/>
    <w:rsid w:val="00B957C4"/>
    <w:rsid w:val="00BC67D4"/>
    <w:rsid w:val="00BD05E6"/>
    <w:rsid w:val="00BD60E0"/>
    <w:rsid w:val="00BE3239"/>
    <w:rsid w:val="00BF18F7"/>
    <w:rsid w:val="00BF5D11"/>
    <w:rsid w:val="00C24F9C"/>
    <w:rsid w:val="00C31093"/>
    <w:rsid w:val="00C3433C"/>
    <w:rsid w:val="00C343D9"/>
    <w:rsid w:val="00C34FAF"/>
    <w:rsid w:val="00C36CA9"/>
    <w:rsid w:val="00C379B6"/>
    <w:rsid w:val="00C420E7"/>
    <w:rsid w:val="00C46762"/>
    <w:rsid w:val="00C46F84"/>
    <w:rsid w:val="00C6015D"/>
    <w:rsid w:val="00C614FB"/>
    <w:rsid w:val="00C653C2"/>
    <w:rsid w:val="00C654E1"/>
    <w:rsid w:val="00C66B14"/>
    <w:rsid w:val="00C83700"/>
    <w:rsid w:val="00C97B8A"/>
    <w:rsid w:val="00CA0F48"/>
    <w:rsid w:val="00CA7FEE"/>
    <w:rsid w:val="00CB2945"/>
    <w:rsid w:val="00CB4357"/>
    <w:rsid w:val="00CB4881"/>
    <w:rsid w:val="00CB54FD"/>
    <w:rsid w:val="00CB739E"/>
    <w:rsid w:val="00CC4E73"/>
    <w:rsid w:val="00CC6D15"/>
    <w:rsid w:val="00CD5B78"/>
    <w:rsid w:val="00CE1F26"/>
    <w:rsid w:val="00CE27B2"/>
    <w:rsid w:val="00CE408A"/>
    <w:rsid w:val="00CF006C"/>
    <w:rsid w:val="00CF2322"/>
    <w:rsid w:val="00D00AE2"/>
    <w:rsid w:val="00D00EF0"/>
    <w:rsid w:val="00D01657"/>
    <w:rsid w:val="00D0568F"/>
    <w:rsid w:val="00D17857"/>
    <w:rsid w:val="00D22F68"/>
    <w:rsid w:val="00D3203A"/>
    <w:rsid w:val="00D43E00"/>
    <w:rsid w:val="00D532E3"/>
    <w:rsid w:val="00D65F4A"/>
    <w:rsid w:val="00D80144"/>
    <w:rsid w:val="00D83408"/>
    <w:rsid w:val="00D86907"/>
    <w:rsid w:val="00D86F1F"/>
    <w:rsid w:val="00D91497"/>
    <w:rsid w:val="00D95C61"/>
    <w:rsid w:val="00D96397"/>
    <w:rsid w:val="00D96401"/>
    <w:rsid w:val="00DA31DB"/>
    <w:rsid w:val="00DA3ADA"/>
    <w:rsid w:val="00DA7A3C"/>
    <w:rsid w:val="00DD0EC7"/>
    <w:rsid w:val="00DD5952"/>
    <w:rsid w:val="00DD688F"/>
    <w:rsid w:val="00DE4D2B"/>
    <w:rsid w:val="00DF5F33"/>
    <w:rsid w:val="00E023B0"/>
    <w:rsid w:val="00E06683"/>
    <w:rsid w:val="00E148E0"/>
    <w:rsid w:val="00E158FC"/>
    <w:rsid w:val="00E202CD"/>
    <w:rsid w:val="00E20667"/>
    <w:rsid w:val="00E22AC4"/>
    <w:rsid w:val="00E33818"/>
    <w:rsid w:val="00E4787C"/>
    <w:rsid w:val="00E54231"/>
    <w:rsid w:val="00E62F1D"/>
    <w:rsid w:val="00E91E77"/>
    <w:rsid w:val="00EA1C34"/>
    <w:rsid w:val="00EA2C52"/>
    <w:rsid w:val="00EB7EEA"/>
    <w:rsid w:val="00EC522E"/>
    <w:rsid w:val="00ED0D51"/>
    <w:rsid w:val="00ED396A"/>
    <w:rsid w:val="00EE1106"/>
    <w:rsid w:val="00EF6AF1"/>
    <w:rsid w:val="00F0294C"/>
    <w:rsid w:val="00F10A53"/>
    <w:rsid w:val="00F15411"/>
    <w:rsid w:val="00F1562B"/>
    <w:rsid w:val="00F2344A"/>
    <w:rsid w:val="00F2447D"/>
    <w:rsid w:val="00F24483"/>
    <w:rsid w:val="00F24A0E"/>
    <w:rsid w:val="00F3400F"/>
    <w:rsid w:val="00F342B0"/>
    <w:rsid w:val="00F34D04"/>
    <w:rsid w:val="00F3518E"/>
    <w:rsid w:val="00F379C4"/>
    <w:rsid w:val="00F4142B"/>
    <w:rsid w:val="00F641FB"/>
    <w:rsid w:val="00F65532"/>
    <w:rsid w:val="00F8109B"/>
    <w:rsid w:val="00F841BB"/>
    <w:rsid w:val="00F9556C"/>
    <w:rsid w:val="00F95795"/>
    <w:rsid w:val="00F95A80"/>
    <w:rsid w:val="00F95CBC"/>
    <w:rsid w:val="00FB05F0"/>
    <w:rsid w:val="00FB316E"/>
    <w:rsid w:val="00FB3D41"/>
    <w:rsid w:val="00FB3F88"/>
    <w:rsid w:val="00FB6E5D"/>
    <w:rsid w:val="00FB7D2C"/>
    <w:rsid w:val="00FC0532"/>
    <w:rsid w:val="00FC1C8D"/>
    <w:rsid w:val="00FC5849"/>
    <w:rsid w:val="00FD24A1"/>
    <w:rsid w:val="00FD6974"/>
    <w:rsid w:val="00FF024F"/>
    <w:rsid w:val="00FF296A"/>
    <w:rsid w:val="00FF495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D935B"/>
  <w15:chartTrackingRefBased/>
  <w15:docId w15:val="{01A83E69-E0B7-4492-905E-60DD708D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02"/>
    <w:pPr>
      <w:spacing w:before="120" w:after="120" w:line="360" w:lineRule="auto"/>
      <w:jc w:val="both"/>
    </w:pPr>
    <w:rPr>
      <w:rFonts w:ascii="Arial" w:hAnsi="Arial"/>
      <w:sz w:val="24"/>
    </w:rPr>
  </w:style>
  <w:style w:type="paragraph" w:styleId="Heading1">
    <w:name w:val="heading 1"/>
    <w:basedOn w:val="Normal"/>
    <w:next w:val="Normal"/>
    <w:link w:val="Heading1Char"/>
    <w:uiPriority w:val="9"/>
    <w:qFormat/>
    <w:rsid w:val="005F1543"/>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D396A"/>
    <w:pPr>
      <w:keepNext/>
      <w:keepLines/>
      <w:numPr>
        <w:ilvl w:val="1"/>
        <w:numId w:val="1"/>
      </w:numPr>
      <w:spacing w:before="40" w:after="0"/>
      <w:ind w:left="576"/>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D396A"/>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B154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54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5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154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15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15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A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2A9C"/>
    <w:rPr>
      <w:rFonts w:ascii="Times New Roman" w:hAnsi="Times New Roman"/>
      <w:sz w:val="24"/>
    </w:rPr>
  </w:style>
  <w:style w:type="paragraph" w:styleId="Footer">
    <w:name w:val="footer"/>
    <w:basedOn w:val="Normal"/>
    <w:link w:val="FooterChar"/>
    <w:uiPriority w:val="99"/>
    <w:unhideWhenUsed/>
    <w:rsid w:val="00772A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A9C"/>
    <w:rPr>
      <w:rFonts w:ascii="Times New Roman" w:hAnsi="Times New Roman"/>
      <w:sz w:val="24"/>
    </w:rPr>
  </w:style>
  <w:style w:type="character" w:customStyle="1" w:styleId="Heading1Char">
    <w:name w:val="Heading 1 Char"/>
    <w:basedOn w:val="DefaultParagraphFont"/>
    <w:link w:val="Heading1"/>
    <w:uiPriority w:val="9"/>
    <w:rsid w:val="005F154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D396A"/>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ED396A"/>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1B15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B15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B15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B15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B15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154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21ED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80144"/>
    <w:rPr>
      <w:color w:val="0563C1" w:themeColor="hyperlink"/>
      <w:u w:val="single"/>
    </w:rPr>
  </w:style>
  <w:style w:type="paragraph" w:styleId="TOC1">
    <w:name w:val="toc 1"/>
    <w:basedOn w:val="Normal"/>
    <w:next w:val="Normal"/>
    <w:autoRedefine/>
    <w:uiPriority w:val="39"/>
    <w:unhideWhenUsed/>
    <w:rsid w:val="00A01896"/>
    <w:pPr>
      <w:spacing w:after="100"/>
    </w:pPr>
  </w:style>
  <w:style w:type="paragraph" w:styleId="TOC2">
    <w:name w:val="toc 2"/>
    <w:basedOn w:val="Normal"/>
    <w:next w:val="Normal"/>
    <w:autoRedefine/>
    <w:uiPriority w:val="39"/>
    <w:unhideWhenUsed/>
    <w:rsid w:val="00A01896"/>
    <w:pPr>
      <w:spacing w:after="100"/>
      <w:ind w:left="240"/>
    </w:pPr>
  </w:style>
  <w:style w:type="paragraph" w:styleId="FootnoteText">
    <w:name w:val="footnote text"/>
    <w:basedOn w:val="Normal"/>
    <w:link w:val="FootnoteTextChar"/>
    <w:uiPriority w:val="99"/>
    <w:semiHidden/>
    <w:unhideWhenUsed/>
    <w:rsid w:val="002755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54B"/>
    <w:rPr>
      <w:rFonts w:ascii="Times New Roman" w:hAnsi="Times New Roman"/>
      <w:sz w:val="20"/>
      <w:szCs w:val="20"/>
    </w:rPr>
  </w:style>
  <w:style w:type="character" w:styleId="FootnoteReference">
    <w:name w:val="footnote reference"/>
    <w:basedOn w:val="DefaultParagraphFont"/>
    <w:uiPriority w:val="99"/>
    <w:semiHidden/>
    <w:unhideWhenUsed/>
    <w:rsid w:val="0027554B"/>
    <w:rPr>
      <w:vertAlign w:val="superscript"/>
    </w:rPr>
  </w:style>
  <w:style w:type="character" w:styleId="PlaceholderText">
    <w:name w:val="Placeholder Text"/>
    <w:basedOn w:val="DefaultParagraphFont"/>
    <w:uiPriority w:val="99"/>
    <w:semiHidden/>
    <w:rsid w:val="00B81883"/>
    <w:rPr>
      <w:color w:val="808080"/>
    </w:rPr>
  </w:style>
  <w:style w:type="character" w:customStyle="1" w:styleId="mi">
    <w:name w:val="mi"/>
    <w:basedOn w:val="DefaultParagraphFont"/>
    <w:rsid w:val="00081A26"/>
  </w:style>
  <w:style w:type="character" w:customStyle="1" w:styleId="mjxassistivemathml">
    <w:name w:val="mjx_assistive_mathml"/>
    <w:basedOn w:val="DefaultParagraphFont"/>
    <w:rsid w:val="00081A26"/>
  </w:style>
  <w:style w:type="character" w:customStyle="1" w:styleId="mo">
    <w:name w:val="mo"/>
    <w:basedOn w:val="DefaultParagraphFont"/>
    <w:rsid w:val="00F65532"/>
  </w:style>
  <w:style w:type="character" w:customStyle="1" w:styleId="mn">
    <w:name w:val="mn"/>
    <w:basedOn w:val="DefaultParagraphFont"/>
    <w:rsid w:val="00F65532"/>
  </w:style>
  <w:style w:type="character" w:customStyle="1" w:styleId="mtext">
    <w:name w:val="mtext"/>
    <w:basedOn w:val="DefaultParagraphFont"/>
    <w:rsid w:val="00F65532"/>
  </w:style>
  <w:style w:type="paragraph" w:styleId="NormalWeb">
    <w:name w:val="Normal (Web)"/>
    <w:basedOn w:val="Normal"/>
    <w:uiPriority w:val="99"/>
    <w:semiHidden/>
    <w:unhideWhenUsed/>
    <w:rsid w:val="00FD24A1"/>
    <w:pPr>
      <w:spacing w:before="100" w:beforeAutospacing="1" w:after="100" w:afterAutospacing="1" w:line="240" w:lineRule="auto"/>
      <w:jc w:val="left"/>
    </w:pPr>
    <w:rPr>
      <w:rFonts w:eastAsia="Times New Roman" w:cs="Times New Roman"/>
      <w:szCs w:val="24"/>
      <w:lang w:eastAsia="sl-SI"/>
    </w:rPr>
  </w:style>
  <w:style w:type="paragraph" w:styleId="TOC3">
    <w:name w:val="toc 3"/>
    <w:basedOn w:val="Normal"/>
    <w:next w:val="Normal"/>
    <w:autoRedefine/>
    <w:uiPriority w:val="39"/>
    <w:unhideWhenUsed/>
    <w:rsid w:val="00F34D04"/>
    <w:pPr>
      <w:spacing w:after="100"/>
      <w:ind w:left="480"/>
    </w:pPr>
  </w:style>
  <w:style w:type="paragraph" w:styleId="TableofFigures">
    <w:name w:val="table of figures"/>
    <w:basedOn w:val="Normal"/>
    <w:next w:val="Normal"/>
    <w:uiPriority w:val="99"/>
    <w:unhideWhenUsed/>
    <w:rsid w:val="00735BC4"/>
    <w:pPr>
      <w:spacing w:after="0"/>
    </w:pPr>
  </w:style>
  <w:style w:type="paragraph" w:styleId="ListParagraph">
    <w:name w:val="List Paragraph"/>
    <w:basedOn w:val="Normal"/>
    <w:uiPriority w:val="34"/>
    <w:qFormat/>
    <w:rsid w:val="00735BC4"/>
    <w:pPr>
      <w:ind w:left="720"/>
      <w:contextualSpacing/>
    </w:pPr>
  </w:style>
  <w:style w:type="paragraph" w:styleId="Bibliography">
    <w:name w:val="Bibliography"/>
    <w:basedOn w:val="Normal"/>
    <w:next w:val="Normal"/>
    <w:uiPriority w:val="37"/>
    <w:unhideWhenUsed/>
    <w:rsid w:val="001559F8"/>
  </w:style>
  <w:style w:type="character" w:styleId="FollowedHyperlink">
    <w:name w:val="FollowedHyperlink"/>
    <w:basedOn w:val="DefaultParagraphFont"/>
    <w:uiPriority w:val="99"/>
    <w:semiHidden/>
    <w:unhideWhenUsed/>
    <w:rsid w:val="00871C96"/>
    <w:rPr>
      <w:color w:val="954F72" w:themeColor="followedHyperlink"/>
      <w:u w:val="single"/>
    </w:rPr>
  </w:style>
  <w:style w:type="paragraph" w:styleId="Index1">
    <w:name w:val="index 1"/>
    <w:basedOn w:val="Normal"/>
    <w:next w:val="Normal"/>
    <w:autoRedefine/>
    <w:uiPriority w:val="99"/>
    <w:semiHidden/>
    <w:unhideWhenUsed/>
    <w:rsid w:val="004F7CD2"/>
    <w:pPr>
      <w:spacing w:after="0" w:line="240" w:lineRule="auto"/>
      <w:ind w:left="240" w:hanging="240"/>
    </w:pPr>
  </w:style>
  <w:style w:type="table" w:styleId="TableGrid">
    <w:name w:val="Table Grid"/>
    <w:basedOn w:val="TableNormal"/>
    <w:uiPriority w:val="39"/>
    <w:rsid w:val="00E5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1543"/>
    <w:pPr>
      <w:numPr>
        <w:numId w:val="0"/>
      </w:numPr>
      <w:spacing w:line="259" w:lineRule="auto"/>
      <w:jc w:val="left"/>
      <w:outlineLvl w:val="9"/>
    </w:pPr>
    <w:rPr>
      <w:rFonts w:asciiTheme="majorHAnsi" w:hAnsiTheme="majorHAnsi"/>
      <w:b w:val="0"/>
      <w:lang w:eastAsia="sl-SI"/>
    </w:rPr>
  </w:style>
  <w:style w:type="character" w:customStyle="1" w:styleId="UnresolvedMention1">
    <w:name w:val="Unresolved Mention1"/>
    <w:basedOn w:val="DefaultParagraphFont"/>
    <w:uiPriority w:val="99"/>
    <w:semiHidden/>
    <w:unhideWhenUsed/>
    <w:rsid w:val="00937FD5"/>
    <w:rPr>
      <w:color w:val="605E5C"/>
      <w:shd w:val="clear" w:color="auto" w:fill="E1DFDD"/>
    </w:rPr>
  </w:style>
  <w:style w:type="paragraph" w:styleId="NoSpacing">
    <w:name w:val="No Spacing"/>
    <w:aliases w:val="KODA"/>
    <w:uiPriority w:val="1"/>
    <w:qFormat/>
    <w:rsid w:val="009D73FA"/>
    <w:pPr>
      <w:spacing w:after="0" w:line="240" w:lineRule="auto"/>
    </w:pPr>
    <w:rPr>
      <w:rFonts w:ascii="Courier New" w:hAnsi="Courier New"/>
      <w:i/>
      <w:sz w:val="20"/>
    </w:rPr>
  </w:style>
  <w:style w:type="character" w:styleId="CommentReference">
    <w:name w:val="annotation reference"/>
    <w:basedOn w:val="DefaultParagraphFont"/>
    <w:uiPriority w:val="99"/>
    <w:semiHidden/>
    <w:unhideWhenUsed/>
    <w:rsid w:val="009967A9"/>
    <w:rPr>
      <w:sz w:val="16"/>
      <w:szCs w:val="16"/>
    </w:rPr>
  </w:style>
  <w:style w:type="paragraph" w:styleId="CommentText">
    <w:name w:val="annotation text"/>
    <w:basedOn w:val="Normal"/>
    <w:link w:val="CommentTextChar"/>
    <w:uiPriority w:val="99"/>
    <w:semiHidden/>
    <w:unhideWhenUsed/>
    <w:rsid w:val="009967A9"/>
    <w:pPr>
      <w:spacing w:line="240" w:lineRule="auto"/>
    </w:pPr>
    <w:rPr>
      <w:sz w:val="20"/>
      <w:szCs w:val="20"/>
    </w:rPr>
  </w:style>
  <w:style w:type="character" w:customStyle="1" w:styleId="CommentTextChar">
    <w:name w:val="Comment Text Char"/>
    <w:basedOn w:val="DefaultParagraphFont"/>
    <w:link w:val="CommentText"/>
    <w:uiPriority w:val="99"/>
    <w:semiHidden/>
    <w:rsid w:val="009967A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67A9"/>
    <w:rPr>
      <w:b/>
      <w:bCs/>
    </w:rPr>
  </w:style>
  <w:style w:type="character" w:customStyle="1" w:styleId="CommentSubjectChar">
    <w:name w:val="Comment Subject Char"/>
    <w:basedOn w:val="CommentTextChar"/>
    <w:link w:val="CommentSubject"/>
    <w:uiPriority w:val="99"/>
    <w:semiHidden/>
    <w:rsid w:val="009967A9"/>
    <w:rPr>
      <w:rFonts w:ascii="Arial" w:hAnsi="Arial"/>
      <w:b/>
      <w:bCs/>
      <w:sz w:val="20"/>
      <w:szCs w:val="20"/>
    </w:rPr>
  </w:style>
  <w:style w:type="paragraph" w:styleId="BalloonText">
    <w:name w:val="Balloon Text"/>
    <w:basedOn w:val="Normal"/>
    <w:link w:val="BalloonTextChar"/>
    <w:uiPriority w:val="99"/>
    <w:semiHidden/>
    <w:unhideWhenUsed/>
    <w:rsid w:val="009967A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7A9"/>
    <w:rPr>
      <w:rFonts w:ascii="Segoe UI" w:hAnsi="Segoe UI" w:cs="Segoe UI"/>
      <w:sz w:val="18"/>
      <w:szCs w:val="18"/>
    </w:rPr>
  </w:style>
  <w:style w:type="character" w:styleId="UnresolvedMention">
    <w:name w:val="Unresolved Mention"/>
    <w:basedOn w:val="DefaultParagraphFont"/>
    <w:uiPriority w:val="99"/>
    <w:semiHidden/>
    <w:unhideWhenUsed/>
    <w:rsid w:val="00EC5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5499">
      <w:bodyDiv w:val="1"/>
      <w:marLeft w:val="0"/>
      <w:marRight w:val="0"/>
      <w:marTop w:val="0"/>
      <w:marBottom w:val="0"/>
      <w:divBdr>
        <w:top w:val="none" w:sz="0" w:space="0" w:color="auto"/>
        <w:left w:val="none" w:sz="0" w:space="0" w:color="auto"/>
        <w:bottom w:val="none" w:sz="0" w:space="0" w:color="auto"/>
        <w:right w:val="none" w:sz="0" w:space="0" w:color="auto"/>
      </w:divBdr>
    </w:div>
    <w:div w:id="26029724">
      <w:bodyDiv w:val="1"/>
      <w:marLeft w:val="0"/>
      <w:marRight w:val="0"/>
      <w:marTop w:val="0"/>
      <w:marBottom w:val="0"/>
      <w:divBdr>
        <w:top w:val="none" w:sz="0" w:space="0" w:color="auto"/>
        <w:left w:val="none" w:sz="0" w:space="0" w:color="auto"/>
        <w:bottom w:val="none" w:sz="0" w:space="0" w:color="auto"/>
        <w:right w:val="none" w:sz="0" w:space="0" w:color="auto"/>
      </w:divBdr>
    </w:div>
    <w:div w:id="27066450">
      <w:bodyDiv w:val="1"/>
      <w:marLeft w:val="0"/>
      <w:marRight w:val="0"/>
      <w:marTop w:val="0"/>
      <w:marBottom w:val="0"/>
      <w:divBdr>
        <w:top w:val="none" w:sz="0" w:space="0" w:color="auto"/>
        <w:left w:val="none" w:sz="0" w:space="0" w:color="auto"/>
        <w:bottom w:val="none" w:sz="0" w:space="0" w:color="auto"/>
        <w:right w:val="none" w:sz="0" w:space="0" w:color="auto"/>
      </w:divBdr>
    </w:div>
    <w:div w:id="27418803">
      <w:bodyDiv w:val="1"/>
      <w:marLeft w:val="0"/>
      <w:marRight w:val="0"/>
      <w:marTop w:val="0"/>
      <w:marBottom w:val="0"/>
      <w:divBdr>
        <w:top w:val="none" w:sz="0" w:space="0" w:color="auto"/>
        <w:left w:val="none" w:sz="0" w:space="0" w:color="auto"/>
        <w:bottom w:val="none" w:sz="0" w:space="0" w:color="auto"/>
        <w:right w:val="none" w:sz="0" w:space="0" w:color="auto"/>
      </w:divBdr>
    </w:div>
    <w:div w:id="44842027">
      <w:bodyDiv w:val="1"/>
      <w:marLeft w:val="0"/>
      <w:marRight w:val="0"/>
      <w:marTop w:val="0"/>
      <w:marBottom w:val="0"/>
      <w:divBdr>
        <w:top w:val="none" w:sz="0" w:space="0" w:color="auto"/>
        <w:left w:val="none" w:sz="0" w:space="0" w:color="auto"/>
        <w:bottom w:val="none" w:sz="0" w:space="0" w:color="auto"/>
        <w:right w:val="none" w:sz="0" w:space="0" w:color="auto"/>
      </w:divBdr>
    </w:div>
    <w:div w:id="52195285">
      <w:bodyDiv w:val="1"/>
      <w:marLeft w:val="0"/>
      <w:marRight w:val="0"/>
      <w:marTop w:val="0"/>
      <w:marBottom w:val="0"/>
      <w:divBdr>
        <w:top w:val="none" w:sz="0" w:space="0" w:color="auto"/>
        <w:left w:val="none" w:sz="0" w:space="0" w:color="auto"/>
        <w:bottom w:val="none" w:sz="0" w:space="0" w:color="auto"/>
        <w:right w:val="none" w:sz="0" w:space="0" w:color="auto"/>
      </w:divBdr>
    </w:div>
    <w:div w:id="92826472">
      <w:bodyDiv w:val="1"/>
      <w:marLeft w:val="0"/>
      <w:marRight w:val="0"/>
      <w:marTop w:val="0"/>
      <w:marBottom w:val="0"/>
      <w:divBdr>
        <w:top w:val="none" w:sz="0" w:space="0" w:color="auto"/>
        <w:left w:val="none" w:sz="0" w:space="0" w:color="auto"/>
        <w:bottom w:val="none" w:sz="0" w:space="0" w:color="auto"/>
        <w:right w:val="none" w:sz="0" w:space="0" w:color="auto"/>
      </w:divBdr>
    </w:div>
    <w:div w:id="105663905">
      <w:bodyDiv w:val="1"/>
      <w:marLeft w:val="0"/>
      <w:marRight w:val="0"/>
      <w:marTop w:val="0"/>
      <w:marBottom w:val="0"/>
      <w:divBdr>
        <w:top w:val="none" w:sz="0" w:space="0" w:color="auto"/>
        <w:left w:val="none" w:sz="0" w:space="0" w:color="auto"/>
        <w:bottom w:val="none" w:sz="0" w:space="0" w:color="auto"/>
        <w:right w:val="none" w:sz="0" w:space="0" w:color="auto"/>
      </w:divBdr>
    </w:div>
    <w:div w:id="113598931">
      <w:bodyDiv w:val="1"/>
      <w:marLeft w:val="0"/>
      <w:marRight w:val="0"/>
      <w:marTop w:val="0"/>
      <w:marBottom w:val="0"/>
      <w:divBdr>
        <w:top w:val="none" w:sz="0" w:space="0" w:color="auto"/>
        <w:left w:val="none" w:sz="0" w:space="0" w:color="auto"/>
        <w:bottom w:val="none" w:sz="0" w:space="0" w:color="auto"/>
        <w:right w:val="none" w:sz="0" w:space="0" w:color="auto"/>
      </w:divBdr>
    </w:div>
    <w:div w:id="125438831">
      <w:bodyDiv w:val="1"/>
      <w:marLeft w:val="0"/>
      <w:marRight w:val="0"/>
      <w:marTop w:val="0"/>
      <w:marBottom w:val="0"/>
      <w:divBdr>
        <w:top w:val="none" w:sz="0" w:space="0" w:color="auto"/>
        <w:left w:val="none" w:sz="0" w:space="0" w:color="auto"/>
        <w:bottom w:val="none" w:sz="0" w:space="0" w:color="auto"/>
        <w:right w:val="none" w:sz="0" w:space="0" w:color="auto"/>
      </w:divBdr>
    </w:div>
    <w:div w:id="125899374">
      <w:bodyDiv w:val="1"/>
      <w:marLeft w:val="0"/>
      <w:marRight w:val="0"/>
      <w:marTop w:val="0"/>
      <w:marBottom w:val="0"/>
      <w:divBdr>
        <w:top w:val="none" w:sz="0" w:space="0" w:color="auto"/>
        <w:left w:val="none" w:sz="0" w:space="0" w:color="auto"/>
        <w:bottom w:val="none" w:sz="0" w:space="0" w:color="auto"/>
        <w:right w:val="none" w:sz="0" w:space="0" w:color="auto"/>
      </w:divBdr>
    </w:div>
    <w:div w:id="131486783">
      <w:bodyDiv w:val="1"/>
      <w:marLeft w:val="0"/>
      <w:marRight w:val="0"/>
      <w:marTop w:val="0"/>
      <w:marBottom w:val="0"/>
      <w:divBdr>
        <w:top w:val="none" w:sz="0" w:space="0" w:color="auto"/>
        <w:left w:val="none" w:sz="0" w:space="0" w:color="auto"/>
        <w:bottom w:val="none" w:sz="0" w:space="0" w:color="auto"/>
        <w:right w:val="none" w:sz="0" w:space="0" w:color="auto"/>
      </w:divBdr>
    </w:div>
    <w:div w:id="138423250">
      <w:bodyDiv w:val="1"/>
      <w:marLeft w:val="0"/>
      <w:marRight w:val="0"/>
      <w:marTop w:val="0"/>
      <w:marBottom w:val="0"/>
      <w:divBdr>
        <w:top w:val="none" w:sz="0" w:space="0" w:color="auto"/>
        <w:left w:val="none" w:sz="0" w:space="0" w:color="auto"/>
        <w:bottom w:val="none" w:sz="0" w:space="0" w:color="auto"/>
        <w:right w:val="none" w:sz="0" w:space="0" w:color="auto"/>
      </w:divBdr>
    </w:div>
    <w:div w:id="153112919">
      <w:bodyDiv w:val="1"/>
      <w:marLeft w:val="0"/>
      <w:marRight w:val="0"/>
      <w:marTop w:val="0"/>
      <w:marBottom w:val="0"/>
      <w:divBdr>
        <w:top w:val="none" w:sz="0" w:space="0" w:color="auto"/>
        <w:left w:val="none" w:sz="0" w:space="0" w:color="auto"/>
        <w:bottom w:val="none" w:sz="0" w:space="0" w:color="auto"/>
        <w:right w:val="none" w:sz="0" w:space="0" w:color="auto"/>
      </w:divBdr>
    </w:div>
    <w:div w:id="163135093">
      <w:bodyDiv w:val="1"/>
      <w:marLeft w:val="0"/>
      <w:marRight w:val="0"/>
      <w:marTop w:val="0"/>
      <w:marBottom w:val="0"/>
      <w:divBdr>
        <w:top w:val="none" w:sz="0" w:space="0" w:color="auto"/>
        <w:left w:val="none" w:sz="0" w:space="0" w:color="auto"/>
        <w:bottom w:val="none" w:sz="0" w:space="0" w:color="auto"/>
        <w:right w:val="none" w:sz="0" w:space="0" w:color="auto"/>
      </w:divBdr>
    </w:div>
    <w:div w:id="169369120">
      <w:bodyDiv w:val="1"/>
      <w:marLeft w:val="0"/>
      <w:marRight w:val="0"/>
      <w:marTop w:val="0"/>
      <w:marBottom w:val="0"/>
      <w:divBdr>
        <w:top w:val="none" w:sz="0" w:space="0" w:color="auto"/>
        <w:left w:val="none" w:sz="0" w:space="0" w:color="auto"/>
        <w:bottom w:val="none" w:sz="0" w:space="0" w:color="auto"/>
        <w:right w:val="none" w:sz="0" w:space="0" w:color="auto"/>
      </w:divBdr>
    </w:div>
    <w:div w:id="170028046">
      <w:bodyDiv w:val="1"/>
      <w:marLeft w:val="0"/>
      <w:marRight w:val="0"/>
      <w:marTop w:val="0"/>
      <w:marBottom w:val="0"/>
      <w:divBdr>
        <w:top w:val="none" w:sz="0" w:space="0" w:color="auto"/>
        <w:left w:val="none" w:sz="0" w:space="0" w:color="auto"/>
        <w:bottom w:val="none" w:sz="0" w:space="0" w:color="auto"/>
        <w:right w:val="none" w:sz="0" w:space="0" w:color="auto"/>
      </w:divBdr>
    </w:div>
    <w:div w:id="173112498">
      <w:bodyDiv w:val="1"/>
      <w:marLeft w:val="0"/>
      <w:marRight w:val="0"/>
      <w:marTop w:val="0"/>
      <w:marBottom w:val="0"/>
      <w:divBdr>
        <w:top w:val="none" w:sz="0" w:space="0" w:color="auto"/>
        <w:left w:val="none" w:sz="0" w:space="0" w:color="auto"/>
        <w:bottom w:val="none" w:sz="0" w:space="0" w:color="auto"/>
        <w:right w:val="none" w:sz="0" w:space="0" w:color="auto"/>
      </w:divBdr>
    </w:div>
    <w:div w:id="179466676">
      <w:bodyDiv w:val="1"/>
      <w:marLeft w:val="0"/>
      <w:marRight w:val="0"/>
      <w:marTop w:val="0"/>
      <w:marBottom w:val="0"/>
      <w:divBdr>
        <w:top w:val="none" w:sz="0" w:space="0" w:color="auto"/>
        <w:left w:val="none" w:sz="0" w:space="0" w:color="auto"/>
        <w:bottom w:val="none" w:sz="0" w:space="0" w:color="auto"/>
        <w:right w:val="none" w:sz="0" w:space="0" w:color="auto"/>
      </w:divBdr>
    </w:div>
    <w:div w:id="193346178">
      <w:bodyDiv w:val="1"/>
      <w:marLeft w:val="0"/>
      <w:marRight w:val="0"/>
      <w:marTop w:val="0"/>
      <w:marBottom w:val="0"/>
      <w:divBdr>
        <w:top w:val="none" w:sz="0" w:space="0" w:color="auto"/>
        <w:left w:val="none" w:sz="0" w:space="0" w:color="auto"/>
        <w:bottom w:val="none" w:sz="0" w:space="0" w:color="auto"/>
        <w:right w:val="none" w:sz="0" w:space="0" w:color="auto"/>
      </w:divBdr>
    </w:div>
    <w:div w:id="217984124">
      <w:bodyDiv w:val="1"/>
      <w:marLeft w:val="0"/>
      <w:marRight w:val="0"/>
      <w:marTop w:val="0"/>
      <w:marBottom w:val="0"/>
      <w:divBdr>
        <w:top w:val="none" w:sz="0" w:space="0" w:color="auto"/>
        <w:left w:val="none" w:sz="0" w:space="0" w:color="auto"/>
        <w:bottom w:val="none" w:sz="0" w:space="0" w:color="auto"/>
        <w:right w:val="none" w:sz="0" w:space="0" w:color="auto"/>
      </w:divBdr>
    </w:div>
    <w:div w:id="220139835">
      <w:bodyDiv w:val="1"/>
      <w:marLeft w:val="0"/>
      <w:marRight w:val="0"/>
      <w:marTop w:val="0"/>
      <w:marBottom w:val="0"/>
      <w:divBdr>
        <w:top w:val="none" w:sz="0" w:space="0" w:color="auto"/>
        <w:left w:val="none" w:sz="0" w:space="0" w:color="auto"/>
        <w:bottom w:val="none" w:sz="0" w:space="0" w:color="auto"/>
        <w:right w:val="none" w:sz="0" w:space="0" w:color="auto"/>
      </w:divBdr>
    </w:div>
    <w:div w:id="220681601">
      <w:bodyDiv w:val="1"/>
      <w:marLeft w:val="0"/>
      <w:marRight w:val="0"/>
      <w:marTop w:val="0"/>
      <w:marBottom w:val="0"/>
      <w:divBdr>
        <w:top w:val="none" w:sz="0" w:space="0" w:color="auto"/>
        <w:left w:val="none" w:sz="0" w:space="0" w:color="auto"/>
        <w:bottom w:val="none" w:sz="0" w:space="0" w:color="auto"/>
        <w:right w:val="none" w:sz="0" w:space="0" w:color="auto"/>
      </w:divBdr>
    </w:div>
    <w:div w:id="229078022">
      <w:bodyDiv w:val="1"/>
      <w:marLeft w:val="0"/>
      <w:marRight w:val="0"/>
      <w:marTop w:val="0"/>
      <w:marBottom w:val="0"/>
      <w:divBdr>
        <w:top w:val="none" w:sz="0" w:space="0" w:color="auto"/>
        <w:left w:val="none" w:sz="0" w:space="0" w:color="auto"/>
        <w:bottom w:val="none" w:sz="0" w:space="0" w:color="auto"/>
        <w:right w:val="none" w:sz="0" w:space="0" w:color="auto"/>
      </w:divBdr>
    </w:div>
    <w:div w:id="238712441">
      <w:bodyDiv w:val="1"/>
      <w:marLeft w:val="0"/>
      <w:marRight w:val="0"/>
      <w:marTop w:val="0"/>
      <w:marBottom w:val="0"/>
      <w:divBdr>
        <w:top w:val="none" w:sz="0" w:space="0" w:color="auto"/>
        <w:left w:val="none" w:sz="0" w:space="0" w:color="auto"/>
        <w:bottom w:val="none" w:sz="0" w:space="0" w:color="auto"/>
        <w:right w:val="none" w:sz="0" w:space="0" w:color="auto"/>
      </w:divBdr>
    </w:div>
    <w:div w:id="243881624">
      <w:bodyDiv w:val="1"/>
      <w:marLeft w:val="0"/>
      <w:marRight w:val="0"/>
      <w:marTop w:val="0"/>
      <w:marBottom w:val="0"/>
      <w:divBdr>
        <w:top w:val="none" w:sz="0" w:space="0" w:color="auto"/>
        <w:left w:val="none" w:sz="0" w:space="0" w:color="auto"/>
        <w:bottom w:val="none" w:sz="0" w:space="0" w:color="auto"/>
        <w:right w:val="none" w:sz="0" w:space="0" w:color="auto"/>
      </w:divBdr>
    </w:div>
    <w:div w:id="246043268">
      <w:bodyDiv w:val="1"/>
      <w:marLeft w:val="0"/>
      <w:marRight w:val="0"/>
      <w:marTop w:val="0"/>
      <w:marBottom w:val="0"/>
      <w:divBdr>
        <w:top w:val="none" w:sz="0" w:space="0" w:color="auto"/>
        <w:left w:val="none" w:sz="0" w:space="0" w:color="auto"/>
        <w:bottom w:val="none" w:sz="0" w:space="0" w:color="auto"/>
        <w:right w:val="none" w:sz="0" w:space="0" w:color="auto"/>
      </w:divBdr>
    </w:div>
    <w:div w:id="256987105">
      <w:bodyDiv w:val="1"/>
      <w:marLeft w:val="0"/>
      <w:marRight w:val="0"/>
      <w:marTop w:val="0"/>
      <w:marBottom w:val="0"/>
      <w:divBdr>
        <w:top w:val="none" w:sz="0" w:space="0" w:color="auto"/>
        <w:left w:val="none" w:sz="0" w:space="0" w:color="auto"/>
        <w:bottom w:val="none" w:sz="0" w:space="0" w:color="auto"/>
        <w:right w:val="none" w:sz="0" w:space="0" w:color="auto"/>
      </w:divBdr>
    </w:div>
    <w:div w:id="274601988">
      <w:bodyDiv w:val="1"/>
      <w:marLeft w:val="0"/>
      <w:marRight w:val="0"/>
      <w:marTop w:val="0"/>
      <w:marBottom w:val="0"/>
      <w:divBdr>
        <w:top w:val="none" w:sz="0" w:space="0" w:color="auto"/>
        <w:left w:val="none" w:sz="0" w:space="0" w:color="auto"/>
        <w:bottom w:val="none" w:sz="0" w:space="0" w:color="auto"/>
        <w:right w:val="none" w:sz="0" w:space="0" w:color="auto"/>
      </w:divBdr>
    </w:div>
    <w:div w:id="285502570">
      <w:bodyDiv w:val="1"/>
      <w:marLeft w:val="0"/>
      <w:marRight w:val="0"/>
      <w:marTop w:val="0"/>
      <w:marBottom w:val="0"/>
      <w:divBdr>
        <w:top w:val="none" w:sz="0" w:space="0" w:color="auto"/>
        <w:left w:val="none" w:sz="0" w:space="0" w:color="auto"/>
        <w:bottom w:val="none" w:sz="0" w:space="0" w:color="auto"/>
        <w:right w:val="none" w:sz="0" w:space="0" w:color="auto"/>
      </w:divBdr>
    </w:div>
    <w:div w:id="300426410">
      <w:bodyDiv w:val="1"/>
      <w:marLeft w:val="0"/>
      <w:marRight w:val="0"/>
      <w:marTop w:val="0"/>
      <w:marBottom w:val="0"/>
      <w:divBdr>
        <w:top w:val="none" w:sz="0" w:space="0" w:color="auto"/>
        <w:left w:val="none" w:sz="0" w:space="0" w:color="auto"/>
        <w:bottom w:val="none" w:sz="0" w:space="0" w:color="auto"/>
        <w:right w:val="none" w:sz="0" w:space="0" w:color="auto"/>
      </w:divBdr>
    </w:div>
    <w:div w:id="341666363">
      <w:bodyDiv w:val="1"/>
      <w:marLeft w:val="0"/>
      <w:marRight w:val="0"/>
      <w:marTop w:val="0"/>
      <w:marBottom w:val="0"/>
      <w:divBdr>
        <w:top w:val="none" w:sz="0" w:space="0" w:color="auto"/>
        <w:left w:val="none" w:sz="0" w:space="0" w:color="auto"/>
        <w:bottom w:val="none" w:sz="0" w:space="0" w:color="auto"/>
        <w:right w:val="none" w:sz="0" w:space="0" w:color="auto"/>
      </w:divBdr>
      <w:divsChild>
        <w:div w:id="1697779150">
          <w:marLeft w:val="0"/>
          <w:marRight w:val="0"/>
          <w:marTop w:val="0"/>
          <w:marBottom w:val="180"/>
          <w:divBdr>
            <w:top w:val="none" w:sz="0" w:space="0" w:color="auto"/>
            <w:left w:val="none" w:sz="0" w:space="0" w:color="auto"/>
            <w:bottom w:val="none" w:sz="0" w:space="0" w:color="auto"/>
            <w:right w:val="none" w:sz="0" w:space="0" w:color="auto"/>
          </w:divBdr>
          <w:divsChild>
            <w:div w:id="160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3429">
      <w:bodyDiv w:val="1"/>
      <w:marLeft w:val="0"/>
      <w:marRight w:val="0"/>
      <w:marTop w:val="0"/>
      <w:marBottom w:val="0"/>
      <w:divBdr>
        <w:top w:val="none" w:sz="0" w:space="0" w:color="auto"/>
        <w:left w:val="none" w:sz="0" w:space="0" w:color="auto"/>
        <w:bottom w:val="none" w:sz="0" w:space="0" w:color="auto"/>
        <w:right w:val="none" w:sz="0" w:space="0" w:color="auto"/>
      </w:divBdr>
    </w:div>
    <w:div w:id="356590952">
      <w:bodyDiv w:val="1"/>
      <w:marLeft w:val="0"/>
      <w:marRight w:val="0"/>
      <w:marTop w:val="0"/>
      <w:marBottom w:val="0"/>
      <w:divBdr>
        <w:top w:val="none" w:sz="0" w:space="0" w:color="auto"/>
        <w:left w:val="none" w:sz="0" w:space="0" w:color="auto"/>
        <w:bottom w:val="none" w:sz="0" w:space="0" w:color="auto"/>
        <w:right w:val="none" w:sz="0" w:space="0" w:color="auto"/>
      </w:divBdr>
    </w:div>
    <w:div w:id="367025945">
      <w:bodyDiv w:val="1"/>
      <w:marLeft w:val="0"/>
      <w:marRight w:val="0"/>
      <w:marTop w:val="0"/>
      <w:marBottom w:val="0"/>
      <w:divBdr>
        <w:top w:val="none" w:sz="0" w:space="0" w:color="auto"/>
        <w:left w:val="none" w:sz="0" w:space="0" w:color="auto"/>
        <w:bottom w:val="none" w:sz="0" w:space="0" w:color="auto"/>
        <w:right w:val="none" w:sz="0" w:space="0" w:color="auto"/>
      </w:divBdr>
    </w:div>
    <w:div w:id="373576790">
      <w:bodyDiv w:val="1"/>
      <w:marLeft w:val="0"/>
      <w:marRight w:val="0"/>
      <w:marTop w:val="0"/>
      <w:marBottom w:val="0"/>
      <w:divBdr>
        <w:top w:val="none" w:sz="0" w:space="0" w:color="auto"/>
        <w:left w:val="none" w:sz="0" w:space="0" w:color="auto"/>
        <w:bottom w:val="none" w:sz="0" w:space="0" w:color="auto"/>
        <w:right w:val="none" w:sz="0" w:space="0" w:color="auto"/>
      </w:divBdr>
    </w:div>
    <w:div w:id="406533442">
      <w:bodyDiv w:val="1"/>
      <w:marLeft w:val="0"/>
      <w:marRight w:val="0"/>
      <w:marTop w:val="0"/>
      <w:marBottom w:val="0"/>
      <w:divBdr>
        <w:top w:val="none" w:sz="0" w:space="0" w:color="auto"/>
        <w:left w:val="none" w:sz="0" w:space="0" w:color="auto"/>
        <w:bottom w:val="none" w:sz="0" w:space="0" w:color="auto"/>
        <w:right w:val="none" w:sz="0" w:space="0" w:color="auto"/>
      </w:divBdr>
    </w:div>
    <w:div w:id="408120637">
      <w:bodyDiv w:val="1"/>
      <w:marLeft w:val="0"/>
      <w:marRight w:val="0"/>
      <w:marTop w:val="0"/>
      <w:marBottom w:val="0"/>
      <w:divBdr>
        <w:top w:val="none" w:sz="0" w:space="0" w:color="auto"/>
        <w:left w:val="none" w:sz="0" w:space="0" w:color="auto"/>
        <w:bottom w:val="none" w:sz="0" w:space="0" w:color="auto"/>
        <w:right w:val="none" w:sz="0" w:space="0" w:color="auto"/>
      </w:divBdr>
    </w:div>
    <w:div w:id="408697339">
      <w:bodyDiv w:val="1"/>
      <w:marLeft w:val="0"/>
      <w:marRight w:val="0"/>
      <w:marTop w:val="0"/>
      <w:marBottom w:val="0"/>
      <w:divBdr>
        <w:top w:val="none" w:sz="0" w:space="0" w:color="auto"/>
        <w:left w:val="none" w:sz="0" w:space="0" w:color="auto"/>
        <w:bottom w:val="none" w:sz="0" w:space="0" w:color="auto"/>
        <w:right w:val="none" w:sz="0" w:space="0" w:color="auto"/>
      </w:divBdr>
    </w:div>
    <w:div w:id="416444166">
      <w:bodyDiv w:val="1"/>
      <w:marLeft w:val="0"/>
      <w:marRight w:val="0"/>
      <w:marTop w:val="0"/>
      <w:marBottom w:val="0"/>
      <w:divBdr>
        <w:top w:val="none" w:sz="0" w:space="0" w:color="auto"/>
        <w:left w:val="none" w:sz="0" w:space="0" w:color="auto"/>
        <w:bottom w:val="none" w:sz="0" w:space="0" w:color="auto"/>
        <w:right w:val="none" w:sz="0" w:space="0" w:color="auto"/>
      </w:divBdr>
    </w:div>
    <w:div w:id="418137856">
      <w:bodyDiv w:val="1"/>
      <w:marLeft w:val="0"/>
      <w:marRight w:val="0"/>
      <w:marTop w:val="0"/>
      <w:marBottom w:val="0"/>
      <w:divBdr>
        <w:top w:val="none" w:sz="0" w:space="0" w:color="auto"/>
        <w:left w:val="none" w:sz="0" w:space="0" w:color="auto"/>
        <w:bottom w:val="none" w:sz="0" w:space="0" w:color="auto"/>
        <w:right w:val="none" w:sz="0" w:space="0" w:color="auto"/>
      </w:divBdr>
    </w:div>
    <w:div w:id="419330142">
      <w:bodyDiv w:val="1"/>
      <w:marLeft w:val="0"/>
      <w:marRight w:val="0"/>
      <w:marTop w:val="0"/>
      <w:marBottom w:val="0"/>
      <w:divBdr>
        <w:top w:val="none" w:sz="0" w:space="0" w:color="auto"/>
        <w:left w:val="none" w:sz="0" w:space="0" w:color="auto"/>
        <w:bottom w:val="none" w:sz="0" w:space="0" w:color="auto"/>
        <w:right w:val="none" w:sz="0" w:space="0" w:color="auto"/>
      </w:divBdr>
    </w:div>
    <w:div w:id="424615702">
      <w:bodyDiv w:val="1"/>
      <w:marLeft w:val="0"/>
      <w:marRight w:val="0"/>
      <w:marTop w:val="0"/>
      <w:marBottom w:val="0"/>
      <w:divBdr>
        <w:top w:val="none" w:sz="0" w:space="0" w:color="auto"/>
        <w:left w:val="none" w:sz="0" w:space="0" w:color="auto"/>
        <w:bottom w:val="none" w:sz="0" w:space="0" w:color="auto"/>
        <w:right w:val="none" w:sz="0" w:space="0" w:color="auto"/>
      </w:divBdr>
    </w:div>
    <w:div w:id="426969778">
      <w:bodyDiv w:val="1"/>
      <w:marLeft w:val="0"/>
      <w:marRight w:val="0"/>
      <w:marTop w:val="0"/>
      <w:marBottom w:val="0"/>
      <w:divBdr>
        <w:top w:val="none" w:sz="0" w:space="0" w:color="auto"/>
        <w:left w:val="none" w:sz="0" w:space="0" w:color="auto"/>
        <w:bottom w:val="none" w:sz="0" w:space="0" w:color="auto"/>
        <w:right w:val="none" w:sz="0" w:space="0" w:color="auto"/>
      </w:divBdr>
    </w:div>
    <w:div w:id="431240990">
      <w:bodyDiv w:val="1"/>
      <w:marLeft w:val="0"/>
      <w:marRight w:val="0"/>
      <w:marTop w:val="0"/>
      <w:marBottom w:val="0"/>
      <w:divBdr>
        <w:top w:val="none" w:sz="0" w:space="0" w:color="auto"/>
        <w:left w:val="none" w:sz="0" w:space="0" w:color="auto"/>
        <w:bottom w:val="none" w:sz="0" w:space="0" w:color="auto"/>
        <w:right w:val="none" w:sz="0" w:space="0" w:color="auto"/>
      </w:divBdr>
    </w:div>
    <w:div w:id="436104110">
      <w:bodyDiv w:val="1"/>
      <w:marLeft w:val="0"/>
      <w:marRight w:val="0"/>
      <w:marTop w:val="0"/>
      <w:marBottom w:val="0"/>
      <w:divBdr>
        <w:top w:val="none" w:sz="0" w:space="0" w:color="auto"/>
        <w:left w:val="none" w:sz="0" w:space="0" w:color="auto"/>
        <w:bottom w:val="none" w:sz="0" w:space="0" w:color="auto"/>
        <w:right w:val="none" w:sz="0" w:space="0" w:color="auto"/>
      </w:divBdr>
    </w:div>
    <w:div w:id="442847071">
      <w:bodyDiv w:val="1"/>
      <w:marLeft w:val="0"/>
      <w:marRight w:val="0"/>
      <w:marTop w:val="0"/>
      <w:marBottom w:val="0"/>
      <w:divBdr>
        <w:top w:val="none" w:sz="0" w:space="0" w:color="auto"/>
        <w:left w:val="none" w:sz="0" w:space="0" w:color="auto"/>
        <w:bottom w:val="none" w:sz="0" w:space="0" w:color="auto"/>
        <w:right w:val="none" w:sz="0" w:space="0" w:color="auto"/>
      </w:divBdr>
    </w:div>
    <w:div w:id="443814104">
      <w:bodyDiv w:val="1"/>
      <w:marLeft w:val="0"/>
      <w:marRight w:val="0"/>
      <w:marTop w:val="0"/>
      <w:marBottom w:val="0"/>
      <w:divBdr>
        <w:top w:val="none" w:sz="0" w:space="0" w:color="auto"/>
        <w:left w:val="none" w:sz="0" w:space="0" w:color="auto"/>
        <w:bottom w:val="none" w:sz="0" w:space="0" w:color="auto"/>
        <w:right w:val="none" w:sz="0" w:space="0" w:color="auto"/>
      </w:divBdr>
      <w:divsChild>
        <w:div w:id="464355314">
          <w:marLeft w:val="0"/>
          <w:marRight w:val="0"/>
          <w:marTop w:val="0"/>
          <w:marBottom w:val="180"/>
          <w:divBdr>
            <w:top w:val="none" w:sz="0" w:space="0" w:color="auto"/>
            <w:left w:val="none" w:sz="0" w:space="0" w:color="auto"/>
            <w:bottom w:val="none" w:sz="0" w:space="0" w:color="auto"/>
            <w:right w:val="none" w:sz="0" w:space="0" w:color="auto"/>
          </w:divBdr>
          <w:divsChild>
            <w:div w:id="339351674">
              <w:marLeft w:val="0"/>
              <w:marRight w:val="0"/>
              <w:marTop w:val="150"/>
              <w:marBottom w:val="150"/>
              <w:divBdr>
                <w:top w:val="single" w:sz="6" w:space="6" w:color="CDCDCD"/>
                <w:left w:val="single" w:sz="6" w:space="8" w:color="CDCDCD"/>
                <w:bottom w:val="single" w:sz="12" w:space="4" w:color="7AC4DD"/>
                <w:right w:val="single" w:sz="6" w:space="14" w:color="CDCDCD"/>
              </w:divBdr>
            </w:div>
          </w:divsChild>
        </w:div>
      </w:divsChild>
    </w:div>
    <w:div w:id="453212515">
      <w:bodyDiv w:val="1"/>
      <w:marLeft w:val="0"/>
      <w:marRight w:val="0"/>
      <w:marTop w:val="0"/>
      <w:marBottom w:val="0"/>
      <w:divBdr>
        <w:top w:val="none" w:sz="0" w:space="0" w:color="auto"/>
        <w:left w:val="none" w:sz="0" w:space="0" w:color="auto"/>
        <w:bottom w:val="none" w:sz="0" w:space="0" w:color="auto"/>
        <w:right w:val="none" w:sz="0" w:space="0" w:color="auto"/>
      </w:divBdr>
    </w:div>
    <w:div w:id="460684155">
      <w:bodyDiv w:val="1"/>
      <w:marLeft w:val="0"/>
      <w:marRight w:val="0"/>
      <w:marTop w:val="0"/>
      <w:marBottom w:val="0"/>
      <w:divBdr>
        <w:top w:val="none" w:sz="0" w:space="0" w:color="auto"/>
        <w:left w:val="none" w:sz="0" w:space="0" w:color="auto"/>
        <w:bottom w:val="none" w:sz="0" w:space="0" w:color="auto"/>
        <w:right w:val="none" w:sz="0" w:space="0" w:color="auto"/>
      </w:divBdr>
    </w:div>
    <w:div w:id="487206865">
      <w:bodyDiv w:val="1"/>
      <w:marLeft w:val="0"/>
      <w:marRight w:val="0"/>
      <w:marTop w:val="0"/>
      <w:marBottom w:val="0"/>
      <w:divBdr>
        <w:top w:val="none" w:sz="0" w:space="0" w:color="auto"/>
        <w:left w:val="none" w:sz="0" w:space="0" w:color="auto"/>
        <w:bottom w:val="none" w:sz="0" w:space="0" w:color="auto"/>
        <w:right w:val="none" w:sz="0" w:space="0" w:color="auto"/>
      </w:divBdr>
    </w:div>
    <w:div w:id="488448298">
      <w:bodyDiv w:val="1"/>
      <w:marLeft w:val="0"/>
      <w:marRight w:val="0"/>
      <w:marTop w:val="0"/>
      <w:marBottom w:val="0"/>
      <w:divBdr>
        <w:top w:val="none" w:sz="0" w:space="0" w:color="auto"/>
        <w:left w:val="none" w:sz="0" w:space="0" w:color="auto"/>
        <w:bottom w:val="none" w:sz="0" w:space="0" w:color="auto"/>
        <w:right w:val="none" w:sz="0" w:space="0" w:color="auto"/>
      </w:divBdr>
    </w:div>
    <w:div w:id="496043863">
      <w:bodyDiv w:val="1"/>
      <w:marLeft w:val="0"/>
      <w:marRight w:val="0"/>
      <w:marTop w:val="0"/>
      <w:marBottom w:val="0"/>
      <w:divBdr>
        <w:top w:val="none" w:sz="0" w:space="0" w:color="auto"/>
        <w:left w:val="none" w:sz="0" w:space="0" w:color="auto"/>
        <w:bottom w:val="none" w:sz="0" w:space="0" w:color="auto"/>
        <w:right w:val="none" w:sz="0" w:space="0" w:color="auto"/>
      </w:divBdr>
    </w:div>
    <w:div w:id="501745473">
      <w:bodyDiv w:val="1"/>
      <w:marLeft w:val="0"/>
      <w:marRight w:val="0"/>
      <w:marTop w:val="0"/>
      <w:marBottom w:val="0"/>
      <w:divBdr>
        <w:top w:val="none" w:sz="0" w:space="0" w:color="auto"/>
        <w:left w:val="none" w:sz="0" w:space="0" w:color="auto"/>
        <w:bottom w:val="none" w:sz="0" w:space="0" w:color="auto"/>
        <w:right w:val="none" w:sz="0" w:space="0" w:color="auto"/>
      </w:divBdr>
    </w:div>
    <w:div w:id="509376168">
      <w:bodyDiv w:val="1"/>
      <w:marLeft w:val="0"/>
      <w:marRight w:val="0"/>
      <w:marTop w:val="0"/>
      <w:marBottom w:val="0"/>
      <w:divBdr>
        <w:top w:val="none" w:sz="0" w:space="0" w:color="auto"/>
        <w:left w:val="none" w:sz="0" w:space="0" w:color="auto"/>
        <w:bottom w:val="none" w:sz="0" w:space="0" w:color="auto"/>
        <w:right w:val="none" w:sz="0" w:space="0" w:color="auto"/>
      </w:divBdr>
    </w:div>
    <w:div w:id="519441548">
      <w:bodyDiv w:val="1"/>
      <w:marLeft w:val="0"/>
      <w:marRight w:val="0"/>
      <w:marTop w:val="0"/>
      <w:marBottom w:val="0"/>
      <w:divBdr>
        <w:top w:val="none" w:sz="0" w:space="0" w:color="auto"/>
        <w:left w:val="none" w:sz="0" w:space="0" w:color="auto"/>
        <w:bottom w:val="none" w:sz="0" w:space="0" w:color="auto"/>
        <w:right w:val="none" w:sz="0" w:space="0" w:color="auto"/>
      </w:divBdr>
    </w:div>
    <w:div w:id="523598476">
      <w:bodyDiv w:val="1"/>
      <w:marLeft w:val="0"/>
      <w:marRight w:val="0"/>
      <w:marTop w:val="0"/>
      <w:marBottom w:val="0"/>
      <w:divBdr>
        <w:top w:val="none" w:sz="0" w:space="0" w:color="auto"/>
        <w:left w:val="none" w:sz="0" w:space="0" w:color="auto"/>
        <w:bottom w:val="none" w:sz="0" w:space="0" w:color="auto"/>
        <w:right w:val="none" w:sz="0" w:space="0" w:color="auto"/>
      </w:divBdr>
    </w:div>
    <w:div w:id="535196620">
      <w:bodyDiv w:val="1"/>
      <w:marLeft w:val="0"/>
      <w:marRight w:val="0"/>
      <w:marTop w:val="0"/>
      <w:marBottom w:val="0"/>
      <w:divBdr>
        <w:top w:val="none" w:sz="0" w:space="0" w:color="auto"/>
        <w:left w:val="none" w:sz="0" w:space="0" w:color="auto"/>
        <w:bottom w:val="none" w:sz="0" w:space="0" w:color="auto"/>
        <w:right w:val="none" w:sz="0" w:space="0" w:color="auto"/>
      </w:divBdr>
    </w:div>
    <w:div w:id="560822541">
      <w:bodyDiv w:val="1"/>
      <w:marLeft w:val="0"/>
      <w:marRight w:val="0"/>
      <w:marTop w:val="0"/>
      <w:marBottom w:val="0"/>
      <w:divBdr>
        <w:top w:val="none" w:sz="0" w:space="0" w:color="auto"/>
        <w:left w:val="none" w:sz="0" w:space="0" w:color="auto"/>
        <w:bottom w:val="none" w:sz="0" w:space="0" w:color="auto"/>
        <w:right w:val="none" w:sz="0" w:space="0" w:color="auto"/>
      </w:divBdr>
    </w:div>
    <w:div w:id="561137099">
      <w:bodyDiv w:val="1"/>
      <w:marLeft w:val="0"/>
      <w:marRight w:val="0"/>
      <w:marTop w:val="0"/>
      <w:marBottom w:val="0"/>
      <w:divBdr>
        <w:top w:val="none" w:sz="0" w:space="0" w:color="auto"/>
        <w:left w:val="none" w:sz="0" w:space="0" w:color="auto"/>
        <w:bottom w:val="none" w:sz="0" w:space="0" w:color="auto"/>
        <w:right w:val="none" w:sz="0" w:space="0" w:color="auto"/>
      </w:divBdr>
    </w:div>
    <w:div w:id="564141372">
      <w:bodyDiv w:val="1"/>
      <w:marLeft w:val="0"/>
      <w:marRight w:val="0"/>
      <w:marTop w:val="0"/>
      <w:marBottom w:val="0"/>
      <w:divBdr>
        <w:top w:val="none" w:sz="0" w:space="0" w:color="auto"/>
        <w:left w:val="none" w:sz="0" w:space="0" w:color="auto"/>
        <w:bottom w:val="none" w:sz="0" w:space="0" w:color="auto"/>
        <w:right w:val="none" w:sz="0" w:space="0" w:color="auto"/>
      </w:divBdr>
    </w:div>
    <w:div w:id="566302260">
      <w:bodyDiv w:val="1"/>
      <w:marLeft w:val="0"/>
      <w:marRight w:val="0"/>
      <w:marTop w:val="0"/>
      <w:marBottom w:val="0"/>
      <w:divBdr>
        <w:top w:val="none" w:sz="0" w:space="0" w:color="auto"/>
        <w:left w:val="none" w:sz="0" w:space="0" w:color="auto"/>
        <w:bottom w:val="none" w:sz="0" w:space="0" w:color="auto"/>
        <w:right w:val="none" w:sz="0" w:space="0" w:color="auto"/>
      </w:divBdr>
    </w:div>
    <w:div w:id="566302568">
      <w:bodyDiv w:val="1"/>
      <w:marLeft w:val="0"/>
      <w:marRight w:val="0"/>
      <w:marTop w:val="0"/>
      <w:marBottom w:val="0"/>
      <w:divBdr>
        <w:top w:val="none" w:sz="0" w:space="0" w:color="auto"/>
        <w:left w:val="none" w:sz="0" w:space="0" w:color="auto"/>
        <w:bottom w:val="none" w:sz="0" w:space="0" w:color="auto"/>
        <w:right w:val="none" w:sz="0" w:space="0" w:color="auto"/>
      </w:divBdr>
    </w:div>
    <w:div w:id="568656711">
      <w:bodyDiv w:val="1"/>
      <w:marLeft w:val="0"/>
      <w:marRight w:val="0"/>
      <w:marTop w:val="0"/>
      <w:marBottom w:val="0"/>
      <w:divBdr>
        <w:top w:val="none" w:sz="0" w:space="0" w:color="auto"/>
        <w:left w:val="none" w:sz="0" w:space="0" w:color="auto"/>
        <w:bottom w:val="none" w:sz="0" w:space="0" w:color="auto"/>
        <w:right w:val="none" w:sz="0" w:space="0" w:color="auto"/>
      </w:divBdr>
    </w:div>
    <w:div w:id="569509764">
      <w:bodyDiv w:val="1"/>
      <w:marLeft w:val="0"/>
      <w:marRight w:val="0"/>
      <w:marTop w:val="0"/>
      <w:marBottom w:val="0"/>
      <w:divBdr>
        <w:top w:val="none" w:sz="0" w:space="0" w:color="auto"/>
        <w:left w:val="none" w:sz="0" w:space="0" w:color="auto"/>
        <w:bottom w:val="none" w:sz="0" w:space="0" w:color="auto"/>
        <w:right w:val="none" w:sz="0" w:space="0" w:color="auto"/>
      </w:divBdr>
    </w:div>
    <w:div w:id="605577278">
      <w:bodyDiv w:val="1"/>
      <w:marLeft w:val="0"/>
      <w:marRight w:val="0"/>
      <w:marTop w:val="0"/>
      <w:marBottom w:val="0"/>
      <w:divBdr>
        <w:top w:val="none" w:sz="0" w:space="0" w:color="auto"/>
        <w:left w:val="none" w:sz="0" w:space="0" w:color="auto"/>
        <w:bottom w:val="none" w:sz="0" w:space="0" w:color="auto"/>
        <w:right w:val="none" w:sz="0" w:space="0" w:color="auto"/>
      </w:divBdr>
    </w:div>
    <w:div w:id="609513869">
      <w:bodyDiv w:val="1"/>
      <w:marLeft w:val="0"/>
      <w:marRight w:val="0"/>
      <w:marTop w:val="0"/>
      <w:marBottom w:val="0"/>
      <w:divBdr>
        <w:top w:val="none" w:sz="0" w:space="0" w:color="auto"/>
        <w:left w:val="none" w:sz="0" w:space="0" w:color="auto"/>
        <w:bottom w:val="none" w:sz="0" w:space="0" w:color="auto"/>
        <w:right w:val="none" w:sz="0" w:space="0" w:color="auto"/>
      </w:divBdr>
    </w:div>
    <w:div w:id="609967712">
      <w:bodyDiv w:val="1"/>
      <w:marLeft w:val="0"/>
      <w:marRight w:val="0"/>
      <w:marTop w:val="0"/>
      <w:marBottom w:val="0"/>
      <w:divBdr>
        <w:top w:val="none" w:sz="0" w:space="0" w:color="auto"/>
        <w:left w:val="none" w:sz="0" w:space="0" w:color="auto"/>
        <w:bottom w:val="none" w:sz="0" w:space="0" w:color="auto"/>
        <w:right w:val="none" w:sz="0" w:space="0" w:color="auto"/>
      </w:divBdr>
    </w:div>
    <w:div w:id="617226152">
      <w:bodyDiv w:val="1"/>
      <w:marLeft w:val="0"/>
      <w:marRight w:val="0"/>
      <w:marTop w:val="0"/>
      <w:marBottom w:val="0"/>
      <w:divBdr>
        <w:top w:val="none" w:sz="0" w:space="0" w:color="auto"/>
        <w:left w:val="none" w:sz="0" w:space="0" w:color="auto"/>
        <w:bottom w:val="none" w:sz="0" w:space="0" w:color="auto"/>
        <w:right w:val="none" w:sz="0" w:space="0" w:color="auto"/>
      </w:divBdr>
    </w:div>
    <w:div w:id="628169928">
      <w:bodyDiv w:val="1"/>
      <w:marLeft w:val="0"/>
      <w:marRight w:val="0"/>
      <w:marTop w:val="0"/>
      <w:marBottom w:val="0"/>
      <w:divBdr>
        <w:top w:val="none" w:sz="0" w:space="0" w:color="auto"/>
        <w:left w:val="none" w:sz="0" w:space="0" w:color="auto"/>
        <w:bottom w:val="none" w:sz="0" w:space="0" w:color="auto"/>
        <w:right w:val="none" w:sz="0" w:space="0" w:color="auto"/>
      </w:divBdr>
    </w:div>
    <w:div w:id="633681026">
      <w:bodyDiv w:val="1"/>
      <w:marLeft w:val="0"/>
      <w:marRight w:val="0"/>
      <w:marTop w:val="0"/>
      <w:marBottom w:val="0"/>
      <w:divBdr>
        <w:top w:val="none" w:sz="0" w:space="0" w:color="auto"/>
        <w:left w:val="none" w:sz="0" w:space="0" w:color="auto"/>
        <w:bottom w:val="none" w:sz="0" w:space="0" w:color="auto"/>
        <w:right w:val="none" w:sz="0" w:space="0" w:color="auto"/>
      </w:divBdr>
    </w:div>
    <w:div w:id="634678157">
      <w:bodyDiv w:val="1"/>
      <w:marLeft w:val="0"/>
      <w:marRight w:val="0"/>
      <w:marTop w:val="0"/>
      <w:marBottom w:val="0"/>
      <w:divBdr>
        <w:top w:val="none" w:sz="0" w:space="0" w:color="auto"/>
        <w:left w:val="none" w:sz="0" w:space="0" w:color="auto"/>
        <w:bottom w:val="none" w:sz="0" w:space="0" w:color="auto"/>
        <w:right w:val="none" w:sz="0" w:space="0" w:color="auto"/>
      </w:divBdr>
    </w:div>
    <w:div w:id="638002549">
      <w:bodyDiv w:val="1"/>
      <w:marLeft w:val="0"/>
      <w:marRight w:val="0"/>
      <w:marTop w:val="0"/>
      <w:marBottom w:val="0"/>
      <w:divBdr>
        <w:top w:val="none" w:sz="0" w:space="0" w:color="auto"/>
        <w:left w:val="none" w:sz="0" w:space="0" w:color="auto"/>
        <w:bottom w:val="none" w:sz="0" w:space="0" w:color="auto"/>
        <w:right w:val="none" w:sz="0" w:space="0" w:color="auto"/>
      </w:divBdr>
    </w:div>
    <w:div w:id="644310217">
      <w:bodyDiv w:val="1"/>
      <w:marLeft w:val="0"/>
      <w:marRight w:val="0"/>
      <w:marTop w:val="0"/>
      <w:marBottom w:val="0"/>
      <w:divBdr>
        <w:top w:val="none" w:sz="0" w:space="0" w:color="auto"/>
        <w:left w:val="none" w:sz="0" w:space="0" w:color="auto"/>
        <w:bottom w:val="none" w:sz="0" w:space="0" w:color="auto"/>
        <w:right w:val="none" w:sz="0" w:space="0" w:color="auto"/>
      </w:divBdr>
    </w:div>
    <w:div w:id="652417984">
      <w:bodyDiv w:val="1"/>
      <w:marLeft w:val="0"/>
      <w:marRight w:val="0"/>
      <w:marTop w:val="0"/>
      <w:marBottom w:val="0"/>
      <w:divBdr>
        <w:top w:val="none" w:sz="0" w:space="0" w:color="auto"/>
        <w:left w:val="none" w:sz="0" w:space="0" w:color="auto"/>
        <w:bottom w:val="none" w:sz="0" w:space="0" w:color="auto"/>
        <w:right w:val="none" w:sz="0" w:space="0" w:color="auto"/>
      </w:divBdr>
    </w:div>
    <w:div w:id="657542434">
      <w:bodyDiv w:val="1"/>
      <w:marLeft w:val="0"/>
      <w:marRight w:val="0"/>
      <w:marTop w:val="0"/>
      <w:marBottom w:val="0"/>
      <w:divBdr>
        <w:top w:val="none" w:sz="0" w:space="0" w:color="auto"/>
        <w:left w:val="none" w:sz="0" w:space="0" w:color="auto"/>
        <w:bottom w:val="none" w:sz="0" w:space="0" w:color="auto"/>
        <w:right w:val="none" w:sz="0" w:space="0" w:color="auto"/>
      </w:divBdr>
    </w:div>
    <w:div w:id="661809582">
      <w:bodyDiv w:val="1"/>
      <w:marLeft w:val="0"/>
      <w:marRight w:val="0"/>
      <w:marTop w:val="0"/>
      <w:marBottom w:val="0"/>
      <w:divBdr>
        <w:top w:val="none" w:sz="0" w:space="0" w:color="auto"/>
        <w:left w:val="none" w:sz="0" w:space="0" w:color="auto"/>
        <w:bottom w:val="none" w:sz="0" w:space="0" w:color="auto"/>
        <w:right w:val="none" w:sz="0" w:space="0" w:color="auto"/>
      </w:divBdr>
    </w:div>
    <w:div w:id="670178266">
      <w:bodyDiv w:val="1"/>
      <w:marLeft w:val="0"/>
      <w:marRight w:val="0"/>
      <w:marTop w:val="0"/>
      <w:marBottom w:val="0"/>
      <w:divBdr>
        <w:top w:val="none" w:sz="0" w:space="0" w:color="auto"/>
        <w:left w:val="none" w:sz="0" w:space="0" w:color="auto"/>
        <w:bottom w:val="none" w:sz="0" w:space="0" w:color="auto"/>
        <w:right w:val="none" w:sz="0" w:space="0" w:color="auto"/>
      </w:divBdr>
    </w:div>
    <w:div w:id="686440962">
      <w:bodyDiv w:val="1"/>
      <w:marLeft w:val="0"/>
      <w:marRight w:val="0"/>
      <w:marTop w:val="0"/>
      <w:marBottom w:val="0"/>
      <w:divBdr>
        <w:top w:val="none" w:sz="0" w:space="0" w:color="auto"/>
        <w:left w:val="none" w:sz="0" w:space="0" w:color="auto"/>
        <w:bottom w:val="none" w:sz="0" w:space="0" w:color="auto"/>
        <w:right w:val="none" w:sz="0" w:space="0" w:color="auto"/>
      </w:divBdr>
    </w:div>
    <w:div w:id="690649960">
      <w:bodyDiv w:val="1"/>
      <w:marLeft w:val="0"/>
      <w:marRight w:val="0"/>
      <w:marTop w:val="0"/>
      <w:marBottom w:val="0"/>
      <w:divBdr>
        <w:top w:val="none" w:sz="0" w:space="0" w:color="auto"/>
        <w:left w:val="none" w:sz="0" w:space="0" w:color="auto"/>
        <w:bottom w:val="none" w:sz="0" w:space="0" w:color="auto"/>
        <w:right w:val="none" w:sz="0" w:space="0" w:color="auto"/>
      </w:divBdr>
    </w:div>
    <w:div w:id="709576219">
      <w:bodyDiv w:val="1"/>
      <w:marLeft w:val="0"/>
      <w:marRight w:val="0"/>
      <w:marTop w:val="0"/>
      <w:marBottom w:val="0"/>
      <w:divBdr>
        <w:top w:val="none" w:sz="0" w:space="0" w:color="auto"/>
        <w:left w:val="none" w:sz="0" w:space="0" w:color="auto"/>
        <w:bottom w:val="none" w:sz="0" w:space="0" w:color="auto"/>
        <w:right w:val="none" w:sz="0" w:space="0" w:color="auto"/>
      </w:divBdr>
    </w:div>
    <w:div w:id="719784705">
      <w:bodyDiv w:val="1"/>
      <w:marLeft w:val="0"/>
      <w:marRight w:val="0"/>
      <w:marTop w:val="0"/>
      <w:marBottom w:val="0"/>
      <w:divBdr>
        <w:top w:val="none" w:sz="0" w:space="0" w:color="auto"/>
        <w:left w:val="none" w:sz="0" w:space="0" w:color="auto"/>
        <w:bottom w:val="none" w:sz="0" w:space="0" w:color="auto"/>
        <w:right w:val="none" w:sz="0" w:space="0" w:color="auto"/>
      </w:divBdr>
    </w:div>
    <w:div w:id="722369062">
      <w:bodyDiv w:val="1"/>
      <w:marLeft w:val="0"/>
      <w:marRight w:val="0"/>
      <w:marTop w:val="0"/>
      <w:marBottom w:val="0"/>
      <w:divBdr>
        <w:top w:val="none" w:sz="0" w:space="0" w:color="auto"/>
        <w:left w:val="none" w:sz="0" w:space="0" w:color="auto"/>
        <w:bottom w:val="none" w:sz="0" w:space="0" w:color="auto"/>
        <w:right w:val="none" w:sz="0" w:space="0" w:color="auto"/>
      </w:divBdr>
    </w:div>
    <w:div w:id="740836389">
      <w:bodyDiv w:val="1"/>
      <w:marLeft w:val="0"/>
      <w:marRight w:val="0"/>
      <w:marTop w:val="0"/>
      <w:marBottom w:val="0"/>
      <w:divBdr>
        <w:top w:val="none" w:sz="0" w:space="0" w:color="auto"/>
        <w:left w:val="none" w:sz="0" w:space="0" w:color="auto"/>
        <w:bottom w:val="none" w:sz="0" w:space="0" w:color="auto"/>
        <w:right w:val="none" w:sz="0" w:space="0" w:color="auto"/>
      </w:divBdr>
    </w:div>
    <w:div w:id="757483476">
      <w:bodyDiv w:val="1"/>
      <w:marLeft w:val="0"/>
      <w:marRight w:val="0"/>
      <w:marTop w:val="0"/>
      <w:marBottom w:val="0"/>
      <w:divBdr>
        <w:top w:val="none" w:sz="0" w:space="0" w:color="auto"/>
        <w:left w:val="none" w:sz="0" w:space="0" w:color="auto"/>
        <w:bottom w:val="none" w:sz="0" w:space="0" w:color="auto"/>
        <w:right w:val="none" w:sz="0" w:space="0" w:color="auto"/>
      </w:divBdr>
    </w:div>
    <w:div w:id="789203096">
      <w:bodyDiv w:val="1"/>
      <w:marLeft w:val="0"/>
      <w:marRight w:val="0"/>
      <w:marTop w:val="0"/>
      <w:marBottom w:val="0"/>
      <w:divBdr>
        <w:top w:val="none" w:sz="0" w:space="0" w:color="auto"/>
        <w:left w:val="none" w:sz="0" w:space="0" w:color="auto"/>
        <w:bottom w:val="none" w:sz="0" w:space="0" w:color="auto"/>
        <w:right w:val="none" w:sz="0" w:space="0" w:color="auto"/>
      </w:divBdr>
    </w:div>
    <w:div w:id="798306267">
      <w:bodyDiv w:val="1"/>
      <w:marLeft w:val="0"/>
      <w:marRight w:val="0"/>
      <w:marTop w:val="0"/>
      <w:marBottom w:val="0"/>
      <w:divBdr>
        <w:top w:val="none" w:sz="0" w:space="0" w:color="auto"/>
        <w:left w:val="none" w:sz="0" w:space="0" w:color="auto"/>
        <w:bottom w:val="none" w:sz="0" w:space="0" w:color="auto"/>
        <w:right w:val="none" w:sz="0" w:space="0" w:color="auto"/>
      </w:divBdr>
    </w:div>
    <w:div w:id="812721953">
      <w:bodyDiv w:val="1"/>
      <w:marLeft w:val="0"/>
      <w:marRight w:val="0"/>
      <w:marTop w:val="0"/>
      <w:marBottom w:val="0"/>
      <w:divBdr>
        <w:top w:val="none" w:sz="0" w:space="0" w:color="auto"/>
        <w:left w:val="none" w:sz="0" w:space="0" w:color="auto"/>
        <w:bottom w:val="none" w:sz="0" w:space="0" w:color="auto"/>
        <w:right w:val="none" w:sz="0" w:space="0" w:color="auto"/>
      </w:divBdr>
    </w:div>
    <w:div w:id="819423290">
      <w:bodyDiv w:val="1"/>
      <w:marLeft w:val="0"/>
      <w:marRight w:val="0"/>
      <w:marTop w:val="0"/>
      <w:marBottom w:val="0"/>
      <w:divBdr>
        <w:top w:val="none" w:sz="0" w:space="0" w:color="auto"/>
        <w:left w:val="none" w:sz="0" w:space="0" w:color="auto"/>
        <w:bottom w:val="none" w:sz="0" w:space="0" w:color="auto"/>
        <w:right w:val="none" w:sz="0" w:space="0" w:color="auto"/>
      </w:divBdr>
    </w:div>
    <w:div w:id="820853903">
      <w:bodyDiv w:val="1"/>
      <w:marLeft w:val="0"/>
      <w:marRight w:val="0"/>
      <w:marTop w:val="0"/>
      <w:marBottom w:val="0"/>
      <w:divBdr>
        <w:top w:val="none" w:sz="0" w:space="0" w:color="auto"/>
        <w:left w:val="none" w:sz="0" w:space="0" w:color="auto"/>
        <w:bottom w:val="none" w:sz="0" w:space="0" w:color="auto"/>
        <w:right w:val="none" w:sz="0" w:space="0" w:color="auto"/>
      </w:divBdr>
    </w:div>
    <w:div w:id="826633377">
      <w:bodyDiv w:val="1"/>
      <w:marLeft w:val="0"/>
      <w:marRight w:val="0"/>
      <w:marTop w:val="0"/>
      <w:marBottom w:val="0"/>
      <w:divBdr>
        <w:top w:val="none" w:sz="0" w:space="0" w:color="auto"/>
        <w:left w:val="none" w:sz="0" w:space="0" w:color="auto"/>
        <w:bottom w:val="none" w:sz="0" w:space="0" w:color="auto"/>
        <w:right w:val="none" w:sz="0" w:space="0" w:color="auto"/>
      </w:divBdr>
    </w:div>
    <w:div w:id="831722085">
      <w:bodyDiv w:val="1"/>
      <w:marLeft w:val="0"/>
      <w:marRight w:val="0"/>
      <w:marTop w:val="0"/>
      <w:marBottom w:val="0"/>
      <w:divBdr>
        <w:top w:val="none" w:sz="0" w:space="0" w:color="auto"/>
        <w:left w:val="none" w:sz="0" w:space="0" w:color="auto"/>
        <w:bottom w:val="none" w:sz="0" w:space="0" w:color="auto"/>
        <w:right w:val="none" w:sz="0" w:space="0" w:color="auto"/>
      </w:divBdr>
    </w:div>
    <w:div w:id="842010119">
      <w:bodyDiv w:val="1"/>
      <w:marLeft w:val="0"/>
      <w:marRight w:val="0"/>
      <w:marTop w:val="0"/>
      <w:marBottom w:val="0"/>
      <w:divBdr>
        <w:top w:val="none" w:sz="0" w:space="0" w:color="auto"/>
        <w:left w:val="none" w:sz="0" w:space="0" w:color="auto"/>
        <w:bottom w:val="none" w:sz="0" w:space="0" w:color="auto"/>
        <w:right w:val="none" w:sz="0" w:space="0" w:color="auto"/>
      </w:divBdr>
    </w:div>
    <w:div w:id="847327675">
      <w:bodyDiv w:val="1"/>
      <w:marLeft w:val="0"/>
      <w:marRight w:val="0"/>
      <w:marTop w:val="0"/>
      <w:marBottom w:val="0"/>
      <w:divBdr>
        <w:top w:val="none" w:sz="0" w:space="0" w:color="auto"/>
        <w:left w:val="none" w:sz="0" w:space="0" w:color="auto"/>
        <w:bottom w:val="none" w:sz="0" w:space="0" w:color="auto"/>
        <w:right w:val="none" w:sz="0" w:space="0" w:color="auto"/>
      </w:divBdr>
    </w:div>
    <w:div w:id="858009155">
      <w:bodyDiv w:val="1"/>
      <w:marLeft w:val="0"/>
      <w:marRight w:val="0"/>
      <w:marTop w:val="0"/>
      <w:marBottom w:val="0"/>
      <w:divBdr>
        <w:top w:val="none" w:sz="0" w:space="0" w:color="auto"/>
        <w:left w:val="none" w:sz="0" w:space="0" w:color="auto"/>
        <w:bottom w:val="none" w:sz="0" w:space="0" w:color="auto"/>
        <w:right w:val="none" w:sz="0" w:space="0" w:color="auto"/>
      </w:divBdr>
    </w:div>
    <w:div w:id="873620368">
      <w:bodyDiv w:val="1"/>
      <w:marLeft w:val="0"/>
      <w:marRight w:val="0"/>
      <w:marTop w:val="0"/>
      <w:marBottom w:val="0"/>
      <w:divBdr>
        <w:top w:val="none" w:sz="0" w:space="0" w:color="auto"/>
        <w:left w:val="none" w:sz="0" w:space="0" w:color="auto"/>
        <w:bottom w:val="none" w:sz="0" w:space="0" w:color="auto"/>
        <w:right w:val="none" w:sz="0" w:space="0" w:color="auto"/>
      </w:divBdr>
    </w:div>
    <w:div w:id="873882497">
      <w:bodyDiv w:val="1"/>
      <w:marLeft w:val="0"/>
      <w:marRight w:val="0"/>
      <w:marTop w:val="0"/>
      <w:marBottom w:val="0"/>
      <w:divBdr>
        <w:top w:val="none" w:sz="0" w:space="0" w:color="auto"/>
        <w:left w:val="none" w:sz="0" w:space="0" w:color="auto"/>
        <w:bottom w:val="none" w:sz="0" w:space="0" w:color="auto"/>
        <w:right w:val="none" w:sz="0" w:space="0" w:color="auto"/>
      </w:divBdr>
    </w:div>
    <w:div w:id="878666744">
      <w:bodyDiv w:val="1"/>
      <w:marLeft w:val="0"/>
      <w:marRight w:val="0"/>
      <w:marTop w:val="0"/>
      <w:marBottom w:val="0"/>
      <w:divBdr>
        <w:top w:val="none" w:sz="0" w:space="0" w:color="auto"/>
        <w:left w:val="none" w:sz="0" w:space="0" w:color="auto"/>
        <w:bottom w:val="none" w:sz="0" w:space="0" w:color="auto"/>
        <w:right w:val="none" w:sz="0" w:space="0" w:color="auto"/>
      </w:divBdr>
    </w:div>
    <w:div w:id="879590667">
      <w:bodyDiv w:val="1"/>
      <w:marLeft w:val="0"/>
      <w:marRight w:val="0"/>
      <w:marTop w:val="0"/>
      <w:marBottom w:val="0"/>
      <w:divBdr>
        <w:top w:val="none" w:sz="0" w:space="0" w:color="auto"/>
        <w:left w:val="none" w:sz="0" w:space="0" w:color="auto"/>
        <w:bottom w:val="none" w:sz="0" w:space="0" w:color="auto"/>
        <w:right w:val="none" w:sz="0" w:space="0" w:color="auto"/>
      </w:divBdr>
    </w:div>
    <w:div w:id="893009414">
      <w:bodyDiv w:val="1"/>
      <w:marLeft w:val="0"/>
      <w:marRight w:val="0"/>
      <w:marTop w:val="0"/>
      <w:marBottom w:val="0"/>
      <w:divBdr>
        <w:top w:val="none" w:sz="0" w:space="0" w:color="auto"/>
        <w:left w:val="none" w:sz="0" w:space="0" w:color="auto"/>
        <w:bottom w:val="none" w:sz="0" w:space="0" w:color="auto"/>
        <w:right w:val="none" w:sz="0" w:space="0" w:color="auto"/>
      </w:divBdr>
    </w:div>
    <w:div w:id="898126582">
      <w:bodyDiv w:val="1"/>
      <w:marLeft w:val="0"/>
      <w:marRight w:val="0"/>
      <w:marTop w:val="0"/>
      <w:marBottom w:val="0"/>
      <w:divBdr>
        <w:top w:val="none" w:sz="0" w:space="0" w:color="auto"/>
        <w:left w:val="none" w:sz="0" w:space="0" w:color="auto"/>
        <w:bottom w:val="none" w:sz="0" w:space="0" w:color="auto"/>
        <w:right w:val="none" w:sz="0" w:space="0" w:color="auto"/>
      </w:divBdr>
    </w:div>
    <w:div w:id="898708779">
      <w:bodyDiv w:val="1"/>
      <w:marLeft w:val="0"/>
      <w:marRight w:val="0"/>
      <w:marTop w:val="0"/>
      <w:marBottom w:val="0"/>
      <w:divBdr>
        <w:top w:val="none" w:sz="0" w:space="0" w:color="auto"/>
        <w:left w:val="none" w:sz="0" w:space="0" w:color="auto"/>
        <w:bottom w:val="none" w:sz="0" w:space="0" w:color="auto"/>
        <w:right w:val="none" w:sz="0" w:space="0" w:color="auto"/>
      </w:divBdr>
    </w:div>
    <w:div w:id="901407610">
      <w:bodyDiv w:val="1"/>
      <w:marLeft w:val="0"/>
      <w:marRight w:val="0"/>
      <w:marTop w:val="0"/>
      <w:marBottom w:val="0"/>
      <w:divBdr>
        <w:top w:val="none" w:sz="0" w:space="0" w:color="auto"/>
        <w:left w:val="none" w:sz="0" w:space="0" w:color="auto"/>
        <w:bottom w:val="none" w:sz="0" w:space="0" w:color="auto"/>
        <w:right w:val="none" w:sz="0" w:space="0" w:color="auto"/>
      </w:divBdr>
    </w:div>
    <w:div w:id="909342709">
      <w:bodyDiv w:val="1"/>
      <w:marLeft w:val="0"/>
      <w:marRight w:val="0"/>
      <w:marTop w:val="0"/>
      <w:marBottom w:val="0"/>
      <w:divBdr>
        <w:top w:val="none" w:sz="0" w:space="0" w:color="auto"/>
        <w:left w:val="none" w:sz="0" w:space="0" w:color="auto"/>
        <w:bottom w:val="none" w:sz="0" w:space="0" w:color="auto"/>
        <w:right w:val="none" w:sz="0" w:space="0" w:color="auto"/>
      </w:divBdr>
    </w:div>
    <w:div w:id="912813864">
      <w:bodyDiv w:val="1"/>
      <w:marLeft w:val="0"/>
      <w:marRight w:val="0"/>
      <w:marTop w:val="0"/>
      <w:marBottom w:val="0"/>
      <w:divBdr>
        <w:top w:val="none" w:sz="0" w:space="0" w:color="auto"/>
        <w:left w:val="none" w:sz="0" w:space="0" w:color="auto"/>
        <w:bottom w:val="none" w:sz="0" w:space="0" w:color="auto"/>
        <w:right w:val="none" w:sz="0" w:space="0" w:color="auto"/>
      </w:divBdr>
    </w:div>
    <w:div w:id="915363512">
      <w:bodyDiv w:val="1"/>
      <w:marLeft w:val="0"/>
      <w:marRight w:val="0"/>
      <w:marTop w:val="0"/>
      <w:marBottom w:val="0"/>
      <w:divBdr>
        <w:top w:val="none" w:sz="0" w:space="0" w:color="auto"/>
        <w:left w:val="none" w:sz="0" w:space="0" w:color="auto"/>
        <w:bottom w:val="none" w:sz="0" w:space="0" w:color="auto"/>
        <w:right w:val="none" w:sz="0" w:space="0" w:color="auto"/>
      </w:divBdr>
    </w:div>
    <w:div w:id="935332343">
      <w:bodyDiv w:val="1"/>
      <w:marLeft w:val="0"/>
      <w:marRight w:val="0"/>
      <w:marTop w:val="0"/>
      <w:marBottom w:val="0"/>
      <w:divBdr>
        <w:top w:val="none" w:sz="0" w:space="0" w:color="auto"/>
        <w:left w:val="none" w:sz="0" w:space="0" w:color="auto"/>
        <w:bottom w:val="none" w:sz="0" w:space="0" w:color="auto"/>
        <w:right w:val="none" w:sz="0" w:space="0" w:color="auto"/>
      </w:divBdr>
    </w:div>
    <w:div w:id="935945975">
      <w:bodyDiv w:val="1"/>
      <w:marLeft w:val="0"/>
      <w:marRight w:val="0"/>
      <w:marTop w:val="0"/>
      <w:marBottom w:val="0"/>
      <w:divBdr>
        <w:top w:val="none" w:sz="0" w:space="0" w:color="auto"/>
        <w:left w:val="none" w:sz="0" w:space="0" w:color="auto"/>
        <w:bottom w:val="none" w:sz="0" w:space="0" w:color="auto"/>
        <w:right w:val="none" w:sz="0" w:space="0" w:color="auto"/>
      </w:divBdr>
    </w:div>
    <w:div w:id="938218947">
      <w:bodyDiv w:val="1"/>
      <w:marLeft w:val="0"/>
      <w:marRight w:val="0"/>
      <w:marTop w:val="0"/>
      <w:marBottom w:val="0"/>
      <w:divBdr>
        <w:top w:val="none" w:sz="0" w:space="0" w:color="auto"/>
        <w:left w:val="none" w:sz="0" w:space="0" w:color="auto"/>
        <w:bottom w:val="none" w:sz="0" w:space="0" w:color="auto"/>
        <w:right w:val="none" w:sz="0" w:space="0" w:color="auto"/>
      </w:divBdr>
    </w:div>
    <w:div w:id="944464394">
      <w:bodyDiv w:val="1"/>
      <w:marLeft w:val="0"/>
      <w:marRight w:val="0"/>
      <w:marTop w:val="0"/>
      <w:marBottom w:val="0"/>
      <w:divBdr>
        <w:top w:val="none" w:sz="0" w:space="0" w:color="auto"/>
        <w:left w:val="none" w:sz="0" w:space="0" w:color="auto"/>
        <w:bottom w:val="none" w:sz="0" w:space="0" w:color="auto"/>
        <w:right w:val="none" w:sz="0" w:space="0" w:color="auto"/>
      </w:divBdr>
    </w:div>
    <w:div w:id="960380486">
      <w:bodyDiv w:val="1"/>
      <w:marLeft w:val="0"/>
      <w:marRight w:val="0"/>
      <w:marTop w:val="0"/>
      <w:marBottom w:val="0"/>
      <w:divBdr>
        <w:top w:val="none" w:sz="0" w:space="0" w:color="auto"/>
        <w:left w:val="none" w:sz="0" w:space="0" w:color="auto"/>
        <w:bottom w:val="none" w:sz="0" w:space="0" w:color="auto"/>
        <w:right w:val="none" w:sz="0" w:space="0" w:color="auto"/>
      </w:divBdr>
    </w:div>
    <w:div w:id="960919983">
      <w:bodyDiv w:val="1"/>
      <w:marLeft w:val="0"/>
      <w:marRight w:val="0"/>
      <w:marTop w:val="0"/>
      <w:marBottom w:val="0"/>
      <w:divBdr>
        <w:top w:val="none" w:sz="0" w:space="0" w:color="auto"/>
        <w:left w:val="none" w:sz="0" w:space="0" w:color="auto"/>
        <w:bottom w:val="none" w:sz="0" w:space="0" w:color="auto"/>
        <w:right w:val="none" w:sz="0" w:space="0" w:color="auto"/>
      </w:divBdr>
    </w:div>
    <w:div w:id="973830331">
      <w:bodyDiv w:val="1"/>
      <w:marLeft w:val="0"/>
      <w:marRight w:val="0"/>
      <w:marTop w:val="0"/>
      <w:marBottom w:val="0"/>
      <w:divBdr>
        <w:top w:val="none" w:sz="0" w:space="0" w:color="auto"/>
        <w:left w:val="none" w:sz="0" w:space="0" w:color="auto"/>
        <w:bottom w:val="none" w:sz="0" w:space="0" w:color="auto"/>
        <w:right w:val="none" w:sz="0" w:space="0" w:color="auto"/>
      </w:divBdr>
    </w:div>
    <w:div w:id="987710732">
      <w:bodyDiv w:val="1"/>
      <w:marLeft w:val="0"/>
      <w:marRight w:val="0"/>
      <w:marTop w:val="0"/>
      <w:marBottom w:val="0"/>
      <w:divBdr>
        <w:top w:val="none" w:sz="0" w:space="0" w:color="auto"/>
        <w:left w:val="none" w:sz="0" w:space="0" w:color="auto"/>
        <w:bottom w:val="none" w:sz="0" w:space="0" w:color="auto"/>
        <w:right w:val="none" w:sz="0" w:space="0" w:color="auto"/>
      </w:divBdr>
    </w:div>
    <w:div w:id="1018124191">
      <w:bodyDiv w:val="1"/>
      <w:marLeft w:val="0"/>
      <w:marRight w:val="0"/>
      <w:marTop w:val="0"/>
      <w:marBottom w:val="0"/>
      <w:divBdr>
        <w:top w:val="none" w:sz="0" w:space="0" w:color="auto"/>
        <w:left w:val="none" w:sz="0" w:space="0" w:color="auto"/>
        <w:bottom w:val="none" w:sz="0" w:space="0" w:color="auto"/>
        <w:right w:val="none" w:sz="0" w:space="0" w:color="auto"/>
      </w:divBdr>
    </w:div>
    <w:div w:id="1018430258">
      <w:bodyDiv w:val="1"/>
      <w:marLeft w:val="0"/>
      <w:marRight w:val="0"/>
      <w:marTop w:val="0"/>
      <w:marBottom w:val="0"/>
      <w:divBdr>
        <w:top w:val="none" w:sz="0" w:space="0" w:color="auto"/>
        <w:left w:val="none" w:sz="0" w:space="0" w:color="auto"/>
        <w:bottom w:val="none" w:sz="0" w:space="0" w:color="auto"/>
        <w:right w:val="none" w:sz="0" w:space="0" w:color="auto"/>
      </w:divBdr>
    </w:div>
    <w:div w:id="1029063924">
      <w:bodyDiv w:val="1"/>
      <w:marLeft w:val="0"/>
      <w:marRight w:val="0"/>
      <w:marTop w:val="0"/>
      <w:marBottom w:val="0"/>
      <w:divBdr>
        <w:top w:val="none" w:sz="0" w:space="0" w:color="auto"/>
        <w:left w:val="none" w:sz="0" w:space="0" w:color="auto"/>
        <w:bottom w:val="none" w:sz="0" w:space="0" w:color="auto"/>
        <w:right w:val="none" w:sz="0" w:space="0" w:color="auto"/>
      </w:divBdr>
    </w:div>
    <w:div w:id="1061757202">
      <w:bodyDiv w:val="1"/>
      <w:marLeft w:val="0"/>
      <w:marRight w:val="0"/>
      <w:marTop w:val="0"/>
      <w:marBottom w:val="0"/>
      <w:divBdr>
        <w:top w:val="none" w:sz="0" w:space="0" w:color="auto"/>
        <w:left w:val="none" w:sz="0" w:space="0" w:color="auto"/>
        <w:bottom w:val="none" w:sz="0" w:space="0" w:color="auto"/>
        <w:right w:val="none" w:sz="0" w:space="0" w:color="auto"/>
      </w:divBdr>
    </w:div>
    <w:div w:id="1071735139">
      <w:bodyDiv w:val="1"/>
      <w:marLeft w:val="0"/>
      <w:marRight w:val="0"/>
      <w:marTop w:val="0"/>
      <w:marBottom w:val="0"/>
      <w:divBdr>
        <w:top w:val="none" w:sz="0" w:space="0" w:color="auto"/>
        <w:left w:val="none" w:sz="0" w:space="0" w:color="auto"/>
        <w:bottom w:val="none" w:sz="0" w:space="0" w:color="auto"/>
        <w:right w:val="none" w:sz="0" w:space="0" w:color="auto"/>
      </w:divBdr>
    </w:div>
    <w:div w:id="1077090375">
      <w:bodyDiv w:val="1"/>
      <w:marLeft w:val="0"/>
      <w:marRight w:val="0"/>
      <w:marTop w:val="0"/>
      <w:marBottom w:val="0"/>
      <w:divBdr>
        <w:top w:val="none" w:sz="0" w:space="0" w:color="auto"/>
        <w:left w:val="none" w:sz="0" w:space="0" w:color="auto"/>
        <w:bottom w:val="none" w:sz="0" w:space="0" w:color="auto"/>
        <w:right w:val="none" w:sz="0" w:space="0" w:color="auto"/>
      </w:divBdr>
    </w:div>
    <w:div w:id="1085684181">
      <w:bodyDiv w:val="1"/>
      <w:marLeft w:val="0"/>
      <w:marRight w:val="0"/>
      <w:marTop w:val="0"/>
      <w:marBottom w:val="0"/>
      <w:divBdr>
        <w:top w:val="none" w:sz="0" w:space="0" w:color="auto"/>
        <w:left w:val="none" w:sz="0" w:space="0" w:color="auto"/>
        <w:bottom w:val="none" w:sz="0" w:space="0" w:color="auto"/>
        <w:right w:val="none" w:sz="0" w:space="0" w:color="auto"/>
      </w:divBdr>
    </w:div>
    <w:div w:id="1085953870">
      <w:bodyDiv w:val="1"/>
      <w:marLeft w:val="0"/>
      <w:marRight w:val="0"/>
      <w:marTop w:val="0"/>
      <w:marBottom w:val="0"/>
      <w:divBdr>
        <w:top w:val="none" w:sz="0" w:space="0" w:color="auto"/>
        <w:left w:val="none" w:sz="0" w:space="0" w:color="auto"/>
        <w:bottom w:val="none" w:sz="0" w:space="0" w:color="auto"/>
        <w:right w:val="none" w:sz="0" w:space="0" w:color="auto"/>
      </w:divBdr>
    </w:div>
    <w:div w:id="1088431109">
      <w:bodyDiv w:val="1"/>
      <w:marLeft w:val="0"/>
      <w:marRight w:val="0"/>
      <w:marTop w:val="0"/>
      <w:marBottom w:val="0"/>
      <w:divBdr>
        <w:top w:val="none" w:sz="0" w:space="0" w:color="auto"/>
        <w:left w:val="none" w:sz="0" w:space="0" w:color="auto"/>
        <w:bottom w:val="none" w:sz="0" w:space="0" w:color="auto"/>
        <w:right w:val="none" w:sz="0" w:space="0" w:color="auto"/>
      </w:divBdr>
    </w:div>
    <w:div w:id="1089352701">
      <w:bodyDiv w:val="1"/>
      <w:marLeft w:val="0"/>
      <w:marRight w:val="0"/>
      <w:marTop w:val="0"/>
      <w:marBottom w:val="0"/>
      <w:divBdr>
        <w:top w:val="none" w:sz="0" w:space="0" w:color="auto"/>
        <w:left w:val="none" w:sz="0" w:space="0" w:color="auto"/>
        <w:bottom w:val="none" w:sz="0" w:space="0" w:color="auto"/>
        <w:right w:val="none" w:sz="0" w:space="0" w:color="auto"/>
      </w:divBdr>
    </w:div>
    <w:div w:id="1106539180">
      <w:bodyDiv w:val="1"/>
      <w:marLeft w:val="0"/>
      <w:marRight w:val="0"/>
      <w:marTop w:val="0"/>
      <w:marBottom w:val="0"/>
      <w:divBdr>
        <w:top w:val="none" w:sz="0" w:space="0" w:color="auto"/>
        <w:left w:val="none" w:sz="0" w:space="0" w:color="auto"/>
        <w:bottom w:val="none" w:sz="0" w:space="0" w:color="auto"/>
        <w:right w:val="none" w:sz="0" w:space="0" w:color="auto"/>
      </w:divBdr>
    </w:div>
    <w:div w:id="1108087425">
      <w:bodyDiv w:val="1"/>
      <w:marLeft w:val="0"/>
      <w:marRight w:val="0"/>
      <w:marTop w:val="0"/>
      <w:marBottom w:val="0"/>
      <w:divBdr>
        <w:top w:val="none" w:sz="0" w:space="0" w:color="auto"/>
        <w:left w:val="none" w:sz="0" w:space="0" w:color="auto"/>
        <w:bottom w:val="none" w:sz="0" w:space="0" w:color="auto"/>
        <w:right w:val="none" w:sz="0" w:space="0" w:color="auto"/>
      </w:divBdr>
    </w:div>
    <w:div w:id="1110592501">
      <w:bodyDiv w:val="1"/>
      <w:marLeft w:val="0"/>
      <w:marRight w:val="0"/>
      <w:marTop w:val="0"/>
      <w:marBottom w:val="0"/>
      <w:divBdr>
        <w:top w:val="none" w:sz="0" w:space="0" w:color="auto"/>
        <w:left w:val="none" w:sz="0" w:space="0" w:color="auto"/>
        <w:bottom w:val="none" w:sz="0" w:space="0" w:color="auto"/>
        <w:right w:val="none" w:sz="0" w:space="0" w:color="auto"/>
      </w:divBdr>
    </w:div>
    <w:div w:id="1111317261">
      <w:bodyDiv w:val="1"/>
      <w:marLeft w:val="0"/>
      <w:marRight w:val="0"/>
      <w:marTop w:val="0"/>
      <w:marBottom w:val="0"/>
      <w:divBdr>
        <w:top w:val="none" w:sz="0" w:space="0" w:color="auto"/>
        <w:left w:val="none" w:sz="0" w:space="0" w:color="auto"/>
        <w:bottom w:val="none" w:sz="0" w:space="0" w:color="auto"/>
        <w:right w:val="none" w:sz="0" w:space="0" w:color="auto"/>
      </w:divBdr>
    </w:div>
    <w:div w:id="1116676915">
      <w:bodyDiv w:val="1"/>
      <w:marLeft w:val="0"/>
      <w:marRight w:val="0"/>
      <w:marTop w:val="0"/>
      <w:marBottom w:val="0"/>
      <w:divBdr>
        <w:top w:val="none" w:sz="0" w:space="0" w:color="auto"/>
        <w:left w:val="none" w:sz="0" w:space="0" w:color="auto"/>
        <w:bottom w:val="none" w:sz="0" w:space="0" w:color="auto"/>
        <w:right w:val="none" w:sz="0" w:space="0" w:color="auto"/>
      </w:divBdr>
    </w:div>
    <w:div w:id="1127940434">
      <w:bodyDiv w:val="1"/>
      <w:marLeft w:val="0"/>
      <w:marRight w:val="0"/>
      <w:marTop w:val="0"/>
      <w:marBottom w:val="0"/>
      <w:divBdr>
        <w:top w:val="none" w:sz="0" w:space="0" w:color="auto"/>
        <w:left w:val="none" w:sz="0" w:space="0" w:color="auto"/>
        <w:bottom w:val="none" w:sz="0" w:space="0" w:color="auto"/>
        <w:right w:val="none" w:sz="0" w:space="0" w:color="auto"/>
      </w:divBdr>
    </w:div>
    <w:div w:id="1135216813">
      <w:bodyDiv w:val="1"/>
      <w:marLeft w:val="0"/>
      <w:marRight w:val="0"/>
      <w:marTop w:val="0"/>
      <w:marBottom w:val="0"/>
      <w:divBdr>
        <w:top w:val="none" w:sz="0" w:space="0" w:color="auto"/>
        <w:left w:val="none" w:sz="0" w:space="0" w:color="auto"/>
        <w:bottom w:val="none" w:sz="0" w:space="0" w:color="auto"/>
        <w:right w:val="none" w:sz="0" w:space="0" w:color="auto"/>
      </w:divBdr>
    </w:div>
    <w:div w:id="1139877670">
      <w:bodyDiv w:val="1"/>
      <w:marLeft w:val="0"/>
      <w:marRight w:val="0"/>
      <w:marTop w:val="0"/>
      <w:marBottom w:val="0"/>
      <w:divBdr>
        <w:top w:val="none" w:sz="0" w:space="0" w:color="auto"/>
        <w:left w:val="none" w:sz="0" w:space="0" w:color="auto"/>
        <w:bottom w:val="none" w:sz="0" w:space="0" w:color="auto"/>
        <w:right w:val="none" w:sz="0" w:space="0" w:color="auto"/>
      </w:divBdr>
    </w:div>
    <w:div w:id="1141385854">
      <w:bodyDiv w:val="1"/>
      <w:marLeft w:val="0"/>
      <w:marRight w:val="0"/>
      <w:marTop w:val="0"/>
      <w:marBottom w:val="0"/>
      <w:divBdr>
        <w:top w:val="none" w:sz="0" w:space="0" w:color="auto"/>
        <w:left w:val="none" w:sz="0" w:space="0" w:color="auto"/>
        <w:bottom w:val="none" w:sz="0" w:space="0" w:color="auto"/>
        <w:right w:val="none" w:sz="0" w:space="0" w:color="auto"/>
      </w:divBdr>
    </w:div>
    <w:div w:id="1143809128">
      <w:bodyDiv w:val="1"/>
      <w:marLeft w:val="0"/>
      <w:marRight w:val="0"/>
      <w:marTop w:val="0"/>
      <w:marBottom w:val="0"/>
      <w:divBdr>
        <w:top w:val="none" w:sz="0" w:space="0" w:color="auto"/>
        <w:left w:val="none" w:sz="0" w:space="0" w:color="auto"/>
        <w:bottom w:val="none" w:sz="0" w:space="0" w:color="auto"/>
        <w:right w:val="none" w:sz="0" w:space="0" w:color="auto"/>
      </w:divBdr>
    </w:div>
    <w:div w:id="1157498721">
      <w:bodyDiv w:val="1"/>
      <w:marLeft w:val="0"/>
      <w:marRight w:val="0"/>
      <w:marTop w:val="0"/>
      <w:marBottom w:val="0"/>
      <w:divBdr>
        <w:top w:val="none" w:sz="0" w:space="0" w:color="auto"/>
        <w:left w:val="none" w:sz="0" w:space="0" w:color="auto"/>
        <w:bottom w:val="none" w:sz="0" w:space="0" w:color="auto"/>
        <w:right w:val="none" w:sz="0" w:space="0" w:color="auto"/>
      </w:divBdr>
    </w:div>
    <w:div w:id="1163542021">
      <w:bodyDiv w:val="1"/>
      <w:marLeft w:val="0"/>
      <w:marRight w:val="0"/>
      <w:marTop w:val="0"/>
      <w:marBottom w:val="0"/>
      <w:divBdr>
        <w:top w:val="none" w:sz="0" w:space="0" w:color="auto"/>
        <w:left w:val="none" w:sz="0" w:space="0" w:color="auto"/>
        <w:bottom w:val="none" w:sz="0" w:space="0" w:color="auto"/>
        <w:right w:val="none" w:sz="0" w:space="0" w:color="auto"/>
      </w:divBdr>
    </w:div>
    <w:div w:id="1166437965">
      <w:bodyDiv w:val="1"/>
      <w:marLeft w:val="0"/>
      <w:marRight w:val="0"/>
      <w:marTop w:val="0"/>
      <w:marBottom w:val="0"/>
      <w:divBdr>
        <w:top w:val="none" w:sz="0" w:space="0" w:color="auto"/>
        <w:left w:val="none" w:sz="0" w:space="0" w:color="auto"/>
        <w:bottom w:val="none" w:sz="0" w:space="0" w:color="auto"/>
        <w:right w:val="none" w:sz="0" w:space="0" w:color="auto"/>
      </w:divBdr>
    </w:div>
    <w:div w:id="1183084450">
      <w:bodyDiv w:val="1"/>
      <w:marLeft w:val="0"/>
      <w:marRight w:val="0"/>
      <w:marTop w:val="0"/>
      <w:marBottom w:val="0"/>
      <w:divBdr>
        <w:top w:val="none" w:sz="0" w:space="0" w:color="auto"/>
        <w:left w:val="none" w:sz="0" w:space="0" w:color="auto"/>
        <w:bottom w:val="none" w:sz="0" w:space="0" w:color="auto"/>
        <w:right w:val="none" w:sz="0" w:space="0" w:color="auto"/>
      </w:divBdr>
    </w:div>
    <w:div w:id="1209336436">
      <w:bodyDiv w:val="1"/>
      <w:marLeft w:val="0"/>
      <w:marRight w:val="0"/>
      <w:marTop w:val="0"/>
      <w:marBottom w:val="0"/>
      <w:divBdr>
        <w:top w:val="none" w:sz="0" w:space="0" w:color="auto"/>
        <w:left w:val="none" w:sz="0" w:space="0" w:color="auto"/>
        <w:bottom w:val="none" w:sz="0" w:space="0" w:color="auto"/>
        <w:right w:val="none" w:sz="0" w:space="0" w:color="auto"/>
      </w:divBdr>
    </w:div>
    <w:div w:id="1218007294">
      <w:bodyDiv w:val="1"/>
      <w:marLeft w:val="0"/>
      <w:marRight w:val="0"/>
      <w:marTop w:val="0"/>
      <w:marBottom w:val="0"/>
      <w:divBdr>
        <w:top w:val="none" w:sz="0" w:space="0" w:color="auto"/>
        <w:left w:val="none" w:sz="0" w:space="0" w:color="auto"/>
        <w:bottom w:val="none" w:sz="0" w:space="0" w:color="auto"/>
        <w:right w:val="none" w:sz="0" w:space="0" w:color="auto"/>
      </w:divBdr>
    </w:div>
    <w:div w:id="1224366718">
      <w:bodyDiv w:val="1"/>
      <w:marLeft w:val="0"/>
      <w:marRight w:val="0"/>
      <w:marTop w:val="0"/>
      <w:marBottom w:val="0"/>
      <w:divBdr>
        <w:top w:val="none" w:sz="0" w:space="0" w:color="auto"/>
        <w:left w:val="none" w:sz="0" w:space="0" w:color="auto"/>
        <w:bottom w:val="none" w:sz="0" w:space="0" w:color="auto"/>
        <w:right w:val="none" w:sz="0" w:space="0" w:color="auto"/>
      </w:divBdr>
    </w:div>
    <w:div w:id="1239512053">
      <w:bodyDiv w:val="1"/>
      <w:marLeft w:val="0"/>
      <w:marRight w:val="0"/>
      <w:marTop w:val="0"/>
      <w:marBottom w:val="0"/>
      <w:divBdr>
        <w:top w:val="none" w:sz="0" w:space="0" w:color="auto"/>
        <w:left w:val="none" w:sz="0" w:space="0" w:color="auto"/>
        <w:bottom w:val="none" w:sz="0" w:space="0" w:color="auto"/>
        <w:right w:val="none" w:sz="0" w:space="0" w:color="auto"/>
      </w:divBdr>
    </w:div>
    <w:div w:id="1241215468">
      <w:bodyDiv w:val="1"/>
      <w:marLeft w:val="0"/>
      <w:marRight w:val="0"/>
      <w:marTop w:val="0"/>
      <w:marBottom w:val="0"/>
      <w:divBdr>
        <w:top w:val="none" w:sz="0" w:space="0" w:color="auto"/>
        <w:left w:val="none" w:sz="0" w:space="0" w:color="auto"/>
        <w:bottom w:val="none" w:sz="0" w:space="0" w:color="auto"/>
        <w:right w:val="none" w:sz="0" w:space="0" w:color="auto"/>
      </w:divBdr>
    </w:div>
    <w:div w:id="1246256601">
      <w:bodyDiv w:val="1"/>
      <w:marLeft w:val="0"/>
      <w:marRight w:val="0"/>
      <w:marTop w:val="0"/>
      <w:marBottom w:val="0"/>
      <w:divBdr>
        <w:top w:val="none" w:sz="0" w:space="0" w:color="auto"/>
        <w:left w:val="none" w:sz="0" w:space="0" w:color="auto"/>
        <w:bottom w:val="none" w:sz="0" w:space="0" w:color="auto"/>
        <w:right w:val="none" w:sz="0" w:space="0" w:color="auto"/>
      </w:divBdr>
    </w:div>
    <w:div w:id="1248004498">
      <w:bodyDiv w:val="1"/>
      <w:marLeft w:val="0"/>
      <w:marRight w:val="0"/>
      <w:marTop w:val="0"/>
      <w:marBottom w:val="0"/>
      <w:divBdr>
        <w:top w:val="none" w:sz="0" w:space="0" w:color="auto"/>
        <w:left w:val="none" w:sz="0" w:space="0" w:color="auto"/>
        <w:bottom w:val="none" w:sz="0" w:space="0" w:color="auto"/>
        <w:right w:val="none" w:sz="0" w:space="0" w:color="auto"/>
      </w:divBdr>
    </w:div>
    <w:div w:id="1263495770">
      <w:bodyDiv w:val="1"/>
      <w:marLeft w:val="0"/>
      <w:marRight w:val="0"/>
      <w:marTop w:val="0"/>
      <w:marBottom w:val="0"/>
      <w:divBdr>
        <w:top w:val="none" w:sz="0" w:space="0" w:color="auto"/>
        <w:left w:val="none" w:sz="0" w:space="0" w:color="auto"/>
        <w:bottom w:val="none" w:sz="0" w:space="0" w:color="auto"/>
        <w:right w:val="none" w:sz="0" w:space="0" w:color="auto"/>
      </w:divBdr>
    </w:div>
    <w:div w:id="1265458152">
      <w:bodyDiv w:val="1"/>
      <w:marLeft w:val="0"/>
      <w:marRight w:val="0"/>
      <w:marTop w:val="0"/>
      <w:marBottom w:val="0"/>
      <w:divBdr>
        <w:top w:val="none" w:sz="0" w:space="0" w:color="auto"/>
        <w:left w:val="none" w:sz="0" w:space="0" w:color="auto"/>
        <w:bottom w:val="none" w:sz="0" w:space="0" w:color="auto"/>
        <w:right w:val="none" w:sz="0" w:space="0" w:color="auto"/>
      </w:divBdr>
    </w:div>
    <w:div w:id="1302271457">
      <w:bodyDiv w:val="1"/>
      <w:marLeft w:val="0"/>
      <w:marRight w:val="0"/>
      <w:marTop w:val="0"/>
      <w:marBottom w:val="0"/>
      <w:divBdr>
        <w:top w:val="none" w:sz="0" w:space="0" w:color="auto"/>
        <w:left w:val="none" w:sz="0" w:space="0" w:color="auto"/>
        <w:bottom w:val="none" w:sz="0" w:space="0" w:color="auto"/>
        <w:right w:val="none" w:sz="0" w:space="0" w:color="auto"/>
      </w:divBdr>
    </w:div>
    <w:div w:id="1329363582">
      <w:bodyDiv w:val="1"/>
      <w:marLeft w:val="0"/>
      <w:marRight w:val="0"/>
      <w:marTop w:val="0"/>
      <w:marBottom w:val="0"/>
      <w:divBdr>
        <w:top w:val="none" w:sz="0" w:space="0" w:color="auto"/>
        <w:left w:val="none" w:sz="0" w:space="0" w:color="auto"/>
        <w:bottom w:val="none" w:sz="0" w:space="0" w:color="auto"/>
        <w:right w:val="none" w:sz="0" w:space="0" w:color="auto"/>
      </w:divBdr>
    </w:div>
    <w:div w:id="1331375202">
      <w:bodyDiv w:val="1"/>
      <w:marLeft w:val="0"/>
      <w:marRight w:val="0"/>
      <w:marTop w:val="0"/>
      <w:marBottom w:val="0"/>
      <w:divBdr>
        <w:top w:val="none" w:sz="0" w:space="0" w:color="auto"/>
        <w:left w:val="none" w:sz="0" w:space="0" w:color="auto"/>
        <w:bottom w:val="none" w:sz="0" w:space="0" w:color="auto"/>
        <w:right w:val="none" w:sz="0" w:space="0" w:color="auto"/>
      </w:divBdr>
    </w:div>
    <w:div w:id="1337227927">
      <w:bodyDiv w:val="1"/>
      <w:marLeft w:val="0"/>
      <w:marRight w:val="0"/>
      <w:marTop w:val="0"/>
      <w:marBottom w:val="0"/>
      <w:divBdr>
        <w:top w:val="none" w:sz="0" w:space="0" w:color="auto"/>
        <w:left w:val="none" w:sz="0" w:space="0" w:color="auto"/>
        <w:bottom w:val="none" w:sz="0" w:space="0" w:color="auto"/>
        <w:right w:val="none" w:sz="0" w:space="0" w:color="auto"/>
      </w:divBdr>
    </w:div>
    <w:div w:id="1339505895">
      <w:bodyDiv w:val="1"/>
      <w:marLeft w:val="0"/>
      <w:marRight w:val="0"/>
      <w:marTop w:val="0"/>
      <w:marBottom w:val="0"/>
      <w:divBdr>
        <w:top w:val="none" w:sz="0" w:space="0" w:color="auto"/>
        <w:left w:val="none" w:sz="0" w:space="0" w:color="auto"/>
        <w:bottom w:val="none" w:sz="0" w:space="0" w:color="auto"/>
        <w:right w:val="none" w:sz="0" w:space="0" w:color="auto"/>
      </w:divBdr>
    </w:div>
    <w:div w:id="1344431887">
      <w:bodyDiv w:val="1"/>
      <w:marLeft w:val="0"/>
      <w:marRight w:val="0"/>
      <w:marTop w:val="0"/>
      <w:marBottom w:val="0"/>
      <w:divBdr>
        <w:top w:val="none" w:sz="0" w:space="0" w:color="auto"/>
        <w:left w:val="none" w:sz="0" w:space="0" w:color="auto"/>
        <w:bottom w:val="none" w:sz="0" w:space="0" w:color="auto"/>
        <w:right w:val="none" w:sz="0" w:space="0" w:color="auto"/>
      </w:divBdr>
    </w:div>
    <w:div w:id="1345592477">
      <w:bodyDiv w:val="1"/>
      <w:marLeft w:val="0"/>
      <w:marRight w:val="0"/>
      <w:marTop w:val="0"/>
      <w:marBottom w:val="0"/>
      <w:divBdr>
        <w:top w:val="none" w:sz="0" w:space="0" w:color="auto"/>
        <w:left w:val="none" w:sz="0" w:space="0" w:color="auto"/>
        <w:bottom w:val="none" w:sz="0" w:space="0" w:color="auto"/>
        <w:right w:val="none" w:sz="0" w:space="0" w:color="auto"/>
      </w:divBdr>
    </w:div>
    <w:div w:id="1347633184">
      <w:bodyDiv w:val="1"/>
      <w:marLeft w:val="0"/>
      <w:marRight w:val="0"/>
      <w:marTop w:val="0"/>
      <w:marBottom w:val="0"/>
      <w:divBdr>
        <w:top w:val="none" w:sz="0" w:space="0" w:color="auto"/>
        <w:left w:val="none" w:sz="0" w:space="0" w:color="auto"/>
        <w:bottom w:val="none" w:sz="0" w:space="0" w:color="auto"/>
        <w:right w:val="none" w:sz="0" w:space="0" w:color="auto"/>
      </w:divBdr>
    </w:div>
    <w:div w:id="1358195014">
      <w:bodyDiv w:val="1"/>
      <w:marLeft w:val="0"/>
      <w:marRight w:val="0"/>
      <w:marTop w:val="0"/>
      <w:marBottom w:val="0"/>
      <w:divBdr>
        <w:top w:val="none" w:sz="0" w:space="0" w:color="auto"/>
        <w:left w:val="none" w:sz="0" w:space="0" w:color="auto"/>
        <w:bottom w:val="none" w:sz="0" w:space="0" w:color="auto"/>
        <w:right w:val="none" w:sz="0" w:space="0" w:color="auto"/>
      </w:divBdr>
    </w:div>
    <w:div w:id="1365904468">
      <w:bodyDiv w:val="1"/>
      <w:marLeft w:val="0"/>
      <w:marRight w:val="0"/>
      <w:marTop w:val="0"/>
      <w:marBottom w:val="0"/>
      <w:divBdr>
        <w:top w:val="none" w:sz="0" w:space="0" w:color="auto"/>
        <w:left w:val="none" w:sz="0" w:space="0" w:color="auto"/>
        <w:bottom w:val="none" w:sz="0" w:space="0" w:color="auto"/>
        <w:right w:val="none" w:sz="0" w:space="0" w:color="auto"/>
      </w:divBdr>
    </w:div>
    <w:div w:id="1369145015">
      <w:bodyDiv w:val="1"/>
      <w:marLeft w:val="0"/>
      <w:marRight w:val="0"/>
      <w:marTop w:val="0"/>
      <w:marBottom w:val="0"/>
      <w:divBdr>
        <w:top w:val="none" w:sz="0" w:space="0" w:color="auto"/>
        <w:left w:val="none" w:sz="0" w:space="0" w:color="auto"/>
        <w:bottom w:val="none" w:sz="0" w:space="0" w:color="auto"/>
        <w:right w:val="none" w:sz="0" w:space="0" w:color="auto"/>
      </w:divBdr>
    </w:div>
    <w:div w:id="1375349303">
      <w:bodyDiv w:val="1"/>
      <w:marLeft w:val="0"/>
      <w:marRight w:val="0"/>
      <w:marTop w:val="0"/>
      <w:marBottom w:val="0"/>
      <w:divBdr>
        <w:top w:val="none" w:sz="0" w:space="0" w:color="auto"/>
        <w:left w:val="none" w:sz="0" w:space="0" w:color="auto"/>
        <w:bottom w:val="none" w:sz="0" w:space="0" w:color="auto"/>
        <w:right w:val="none" w:sz="0" w:space="0" w:color="auto"/>
      </w:divBdr>
    </w:div>
    <w:div w:id="1375883256">
      <w:bodyDiv w:val="1"/>
      <w:marLeft w:val="0"/>
      <w:marRight w:val="0"/>
      <w:marTop w:val="0"/>
      <w:marBottom w:val="0"/>
      <w:divBdr>
        <w:top w:val="none" w:sz="0" w:space="0" w:color="auto"/>
        <w:left w:val="none" w:sz="0" w:space="0" w:color="auto"/>
        <w:bottom w:val="none" w:sz="0" w:space="0" w:color="auto"/>
        <w:right w:val="none" w:sz="0" w:space="0" w:color="auto"/>
      </w:divBdr>
    </w:div>
    <w:div w:id="1384715406">
      <w:bodyDiv w:val="1"/>
      <w:marLeft w:val="0"/>
      <w:marRight w:val="0"/>
      <w:marTop w:val="0"/>
      <w:marBottom w:val="0"/>
      <w:divBdr>
        <w:top w:val="none" w:sz="0" w:space="0" w:color="auto"/>
        <w:left w:val="none" w:sz="0" w:space="0" w:color="auto"/>
        <w:bottom w:val="none" w:sz="0" w:space="0" w:color="auto"/>
        <w:right w:val="none" w:sz="0" w:space="0" w:color="auto"/>
      </w:divBdr>
    </w:div>
    <w:div w:id="1387800592">
      <w:bodyDiv w:val="1"/>
      <w:marLeft w:val="0"/>
      <w:marRight w:val="0"/>
      <w:marTop w:val="0"/>
      <w:marBottom w:val="0"/>
      <w:divBdr>
        <w:top w:val="none" w:sz="0" w:space="0" w:color="auto"/>
        <w:left w:val="none" w:sz="0" w:space="0" w:color="auto"/>
        <w:bottom w:val="none" w:sz="0" w:space="0" w:color="auto"/>
        <w:right w:val="none" w:sz="0" w:space="0" w:color="auto"/>
      </w:divBdr>
    </w:div>
    <w:div w:id="1394156836">
      <w:bodyDiv w:val="1"/>
      <w:marLeft w:val="0"/>
      <w:marRight w:val="0"/>
      <w:marTop w:val="0"/>
      <w:marBottom w:val="0"/>
      <w:divBdr>
        <w:top w:val="none" w:sz="0" w:space="0" w:color="auto"/>
        <w:left w:val="none" w:sz="0" w:space="0" w:color="auto"/>
        <w:bottom w:val="none" w:sz="0" w:space="0" w:color="auto"/>
        <w:right w:val="none" w:sz="0" w:space="0" w:color="auto"/>
      </w:divBdr>
    </w:div>
    <w:div w:id="1398019042">
      <w:bodyDiv w:val="1"/>
      <w:marLeft w:val="0"/>
      <w:marRight w:val="0"/>
      <w:marTop w:val="0"/>
      <w:marBottom w:val="0"/>
      <w:divBdr>
        <w:top w:val="none" w:sz="0" w:space="0" w:color="auto"/>
        <w:left w:val="none" w:sz="0" w:space="0" w:color="auto"/>
        <w:bottom w:val="none" w:sz="0" w:space="0" w:color="auto"/>
        <w:right w:val="none" w:sz="0" w:space="0" w:color="auto"/>
      </w:divBdr>
    </w:div>
    <w:div w:id="1413578723">
      <w:bodyDiv w:val="1"/>
      <w:marLeft w:val="0"/>
      <w:marRight w:val="0"/>
      <w:marTop w:val="0"/>
      <w:marBottom w:val="0"/>
      <w:divBdr>
        <w:top w:val="none" w:sz="0" w:space="0" w:color="auto"/>
        <w:left w:val="none" w:sz="0" w:space="0" w:color="auto"/>
        <w:bottom w:val="none" w:sz="0" w:space="0" w:color="auto"/>
        <w:right w:val="none" w:sz="0" w:space="0" w:color="auto"/>
      </w:divBdr>
    </w:div>
    <w:div w:id="1419987221">
      <w:bodyDiv w:val="1"/>
      <w:marLeft w:val="0"/>
      <w:marRight w:val="0"/>
      <w:marTop w:val="0"/>
      <w:marBottom w:val="0"/>
      <w:divBdr>
        <w:top w:val="none" w:sz="0" w:space="0" w:color="auto"/>
        <w:left w:val="none" w:sz="0" w:space="0" w:color="auto"/>
        <w:bottom w:val="none" w:sz="0" w:space="0" w:color="auto"/>
        <w:right w:val="none" w:sz="0" w:space="0" w:color="auto"/>
      </w:divBdr>
    </w:div>
    <w:div w:id="1427849177">
      <w:bodyDiv w:val="1"/>
      <w:marLeft w:val="0"/>
      <w:marRight w:val="0"/>
      <w:marTop w:val="0"/>
      <w:marBottom w:val="0"/>
      <w:divBdr>
        <w:top w:val="none" w:sz="0" w:space="0" w:color="auto"/>
        <w:left w:val="none" w:sz="0" w:space="0" w:color="auto"/>
        <w:bottom w:val="none" w:sz="0" w:space="0" w:color="auto"/>
        <w:right w:val="none" w:sz="0" w:space="0" w:color="auto"/>
      </w:divBdr>
    </w:div>
    <w:div w:id="1428303890">
      <w:bodyDiv w:val="1"/>
      <w:marLeft w:val="0"/>
      <w:marRight w:val="0"/>
      <w:marTop w:val="0"/>
      <w:marBottom w:val="0"/>
      <w:divBdr>
        <w:top w:val="none" w:sz="0" w:space="0" w:color="auto"/>
        <w:left w:val="none" w:sz="0" w:space="0" w:color="auto"/>
        <w:bottom w:val="none" w:sz="0" w:space="0" w:color="auto"/>
        <w:right w:val="none" w:sz="0" w:space="0" w:color="auto"/>
      </w:divBdr>
    </w:div>
    <w:div w:id="1429155925">
      <w:bodyDiv w:val="1"/>
      <w:marLeft w:val="0"/>
      <w:marRight w:val="0"/>
      <w:marTop w:val="0"/>
      <w:marBottom w:val="0"/>
      <w:divBdr>
        <w:top w:val="none" w:sz="0" w:space="0" w:color="auto"/>
        <w:left w:val="none" w:sz="0" w:space="0" w:color="auto"/>
        <w:bottom w:val="none" w:sz="0" w:space="0" w:color="auto"/>
        <w:right w:val="none" w:sz="0" w:space="0" w:color="auto"/>
      </w:divBdr>
    </w:div>
    <w:div w:id="1458181085">
      <w:bodyDiv w:val="1"/>
      <w:marLeft w:val="0"/>
      <w:marRight w:val="0"/>
      <w:marTop w:val="0"/>
      <w:marBottom w:val="0"/>
      <w:divBdr>
        <w:top w:val="none" w:sz="0" w:space="0" w:color="auto"/>
        <w:left w:val="none" w:sz="0" w:space="0" w:color="auto"/>
        <w:bottom w:val="none" w:sz="0" w:space="0" w:color="auto"/>
        <w:right w:val="none" w:sz="0" w:space="0" w:color="auto"/>
      </w:divBdr>
    </w:div>
    <w:div w:id="1458596844">
      <w:bodyDiv w:val="1"/>
      <w:marLeft w:val="0"/>
      <w:marRight w:val="0"/>
      <w:marTop w:val="0"/>
      <w:marBottom w:val="0"/>
      <w:divBdr>
        <w:top w:val="none" w:sz="0" w:space="0" w:color="auto"/>
        <w:left w:val="none" w:sz="0" w:space="0" w:color="auto"/>
        <w:bottom w:val="none" w:sz="0" w:space="0" w:color="auto"/>
        <w:right w:val="none" w:sz="0" w:space="0" w:color="auto"/>
      </w:divBdr>
    </w:div>
    <w:div w:id="1464734258">
      <w:bodyDiv w:val="1"/>
      <w:marLeft w:val="0"/>
      <w:marRight w:val="0"/>
      <w:marTop w:val="0"/>
      <w:marBottom w:val="0"/>
      <w:divBdr>
        <w:top w:val="none" w:sz="0" w:space="0" w:color="auto"/>
        <w:left w:val="none" w:sz="0" w:space="0" w:color="auto"/>
        <w:bottom w:val="none" w:sz="0" w:space="0" w:color="auto"/>
        <w:right w:val="none" w:sz="0" w:space="0" w:color="auto"/>
      </w:divBdr>
    </w:div>
    <w:div w:id="1466510437">
      <w:bodyDiv w:val="1"/>
      <w:marLeft w:val="0"/>
      <w:marRight w:val="0"/>
      <w:marTop w:val="0"/>
      <w:marBottom w:val="0"/>
      <w:divBdr>
        <w:top w:val="none" w:sz="0" w:space="0" w:color="auto"/>
        <w:left w:val="none" w:sz="0" w:space="0" w:color="auto"/>
        <w:bottom w:val="none" w:sz="0" w:space="0" w:color="auto"/>
        <w:right w:val="none" w:sz="0" w:space="0" w:color="auto"/>
      </w:divBdr>
    </w:div>
    <w:div w:id="1472403288">
      <w:bodyDiv w:val="1"/>
      <w:marLeft w:val="0"/>
      <w:marRight w:val="0"/>
      <w:marTop w:val="0"/>
      <w:marBottom w:val="0"/>
      <w:divBdr>
        <w:top w:val="none" w:sz="0" w:space="0" w:color="auto"/>
        <w:left w:val="none" w:sz="0" w:space="0" w:color="auto"/>
        <w:bottom w:val="none" w:sz="0" w:space="0" w:color="auto"/>
        <w:right w:val="none" w:sz="0" w:space="0" w:color="auto"/>
      </w:divBdr>
    </w:div>
    <w:div w:id="1472598960">
      <w:bodyDiv w:val="1"/>
      <w:marLeft w:val="0"/>
      <w:marRight w:val="0"/>
      <w:marTop w:val="0"/>
      <w:marBottom w:val="0"/>
      <w:divBdr>
        <w:top w:val="none" w:sz="0" w:space="0" w:color="auto"/>
        <w:left w:val="none" w:sz="0" w:space="0" w:color="auto"/>
        <w:bottom w:val="none" w:sz="0" w:space="0" w:color="auto"/>
        <w:right w:val="none" w:sz="0" w:space="0" w:color="auto"/>
      </w:divBdr>
    </w:div>
    <w:div w:id="1476527402">
      <w:bodyDiv w:val="1"/>
      <w:marLeft w:val="0"/>
      <w:marRight w:val="0"/>
      <w:marTop w:val="0"/>
      <w:marBottom w:val="0"/>
      <w:divBdr>
        <w:top w:val="none" w:sz="0" w:space="0" w:color="auto"/>
        <w:left w:val="none" w:sz="0" w:space="0" w:color="auto"/>
        <w:bottom w:val="none" w:sz="0" w:space="0" w:color="auto"/>
        <w:right w:val="none" w:sz="0" w:space="0" w:color="auto"/>
      </w:divBdr>
    </w:div>
    <w:div w:id="1477919215">
      <w:bodyDiv w:val="1"/>
      <w:marLeft w:val="0"/>
      <w:marRight w:val="0"/>
      <w:marTop w:val="0"/>
      <w:marBottom w:val="0"/>
      <w:divBdr>
        <w:top w:val="none" w:sz="0" w:space="0" w:color="auto"/>
        <w:left w:val="none" w:sz="0" w:space="0" w:color="auto"/>
        <w:bottom w:val="none" w:sz="0" w:space="0" w:color="auto"/>
        <w:right w:val="none" w:sz="0" w:space="0" w:color="auto"/>
      </w:divBdr>
    </w:div>
    <w:div w:id="1497917780">
      <w:bodyDiv w:val="1"/>
      <w:marLeft w:val="0"/>
      <w:marRight w:val="0"/>
      <w:marTop w:val="0"/>
      <w:marBottom w:val="0"/>
      <w:divBdr>
        <w:top w:val="none" w:sz="0" w:space="0" w:color="auto"/>
        <w:left w:val="none" w:sz="0" w:space="0" w:color="auto"/>
        <w:bottom w:val="none" w:sz="0" w:space="0" w:color="auto"/>
        <w:right w:val="none" w:sz="0" w:space="0" w:color="auto"/>
      </w:divBdr>
    </w:div>
    <w:div w:id="1508864291">
      <w:bodyDiv w:val="1"/>
      <w:marLeft w:val="0"/>
      <w:marRight w:val="0"/>
      <w:marTop w:val="0"/>
      <w:marBottom w:val="0"/>
      <w:divBdr>
        <w:top w:val="none" w:sz="0" w:space="0" w:color="auto"/>
        <w:left w:val="none" w:sz="0" w:space="0" w:color="auto"/>
        <w:bottom w:val="none" w:sz="0" w:space="0" w:color="auto"/>
        <w:right w:val="none" w:sz="0" w:space="0" w:color="auto"/>
      </w:divBdr>
    </w:div>
    <w:div w:id="1519151950">
      <w:bodyDiv w:val="1"/>
      <w:marLeft w:val="0"/>
      <w:marRight w:val="0"/>
      <w:marTop w:val="0"/>
      <w:marBottom w:val="0"/>
      <w:divBdr>
        <w:top w:val="none" w:sz="0" w:space="0" w:color="auto"/>
        <w:left w:val="none" w:sz="0" w:space="0" w:color="auto"/>
        <w:bottom w:val="none" w:sz="0" w:space="0" w:color="auto"/>
        <w:right w:val="none" w:sz="0" w:space="0" w:color="auto"/>
      </w:divBdr>
    </w:div>
    <w:div w:id="1522084875">
      <w:bodyDiv w:val="1"/>
      <w:marLeft w:val="0"/>
      <w:marRight w:val="0"/>
      <w:marTop w:val="0"/>
      <w:marBottom w:val="0"/>
      <w:divBdr>
        <w:top w:val="none" w:sz="0" w:space="0" w:color="auto"/>
        <w:left w:val="none" w:sz="0" w:space="0" w:color="auto"/>
        <w:bottom w:val="none" w:sz="0" w:space="0" w:color="auto"/>
        <w:right w:val="none" w:sz="0" w:space="0" w:color="auto"/>
      </w:divBdr>
    </w:div>
    <w:div w:id="1524786090">
      <w:bodyDiv w:val="1"/>
      <w:marLeft w:val="0"/>
      <w:marRight w:val="0"/>
      <w:marTop w:val="0"/>
      <w:marBottom w:val="0"/>
      <w:divBdr>
        <w:top w:val="none" w:sz="0" w:space="0" w:color="auto"/>
        <w:left w:val="none" w:sz="0" w:space="0" w:color="auto"/>
        <w:bottom w:val="none" w:sz="0" w:space="0" w:color="auto"/>
        <w:right w:val="none" w:sz="0" w:space="0" w:color="auto"/>
      </w:divBdr>
    </w:div>
    <w:div w:id="1530071820">
      <w:bodyDiv w:val="1"/>
      <w:marLeft w:val="0"/>
      <w:marRight w:val="0"/>
      <w:marTop w:val="0"/>
      <w:marBottom w:val="0"/>
      <w:divBdr>
        <w:top w:val="none" w:sz="0" w:space="0" w:color="auto"/>
        <w:left w:val="none" w:sz="0" w:space="0" w:color="auto"/>
        <w:bottom w:val="none" w:sz="0" w:space="0" w:color="auto"/>
        <w:right w:val="none" w:sz="0" w:space="0" w:color="auto"/>
      </w:divBdr>
    </w:div>
    <w:div w:id="1536700007">
      <w:bodyDiv w:val="1"/>
      <w:marLeft w:val="0"/>
      <w:marRight w:val="0"/>
      <w:marTop w:val="0"/>
      <w:marBottom w:val="0"/>
      <w:divBdr>
        <w:top w:val="none" w:sz="0" w:space="0" w:color="auto"/>
        <w:left w:val="none" w:sz="0" w:space="0" w:color="auto"/>
        <w:bottom w:val="none" w:sz="0" w:space="0" w:color="auto"/>
        <w:right w:val="none" w:sz="0" w:space="0" w:color="auto"/>
      </w:divBdr>
    </w:div>
    <w:div w:id="1537691968">
      <w:bodyDiv w:val="1"/>
      <w:marLeft w:val="0"/>
      <w:marRight w:val="0"/>
      <w:marTop w:val="0"/>
      <w:marBottom w:val="0"/>
      <w:divBdr>
        <w:top w:val="none" w:sz="0" w:space="0" w:color="auto"/>
        <w:left w:val="none" w:sz="0" w:space="0" w:color="auto"/>
        <w:bottom w:val="none" w:sz="0" w:space="0" w:color="auto"/>
        <w:right w:val="none" w:sz="0" w:space="0" w:color="auto"/>
      </w:divBdr>
    </w:div>
    <w:div w:id="1543706686">
      <w:bodyDiv w:val="1"/>
      <w:marLeft w:val="0"/>
      <w:marRight w:val="0"/>
      <w:marTop w:val="0"/>
      <w:marBottom w:val="0"/>
      <w:divBdr>
        <w:top w:val="none" w:sz="0" w:space="0" w:color="auto"/>
        <w:left w:val="none" w:sz="0" w:space="0" w:color="auto"/>
        <w:bottom w:val="none" w:sz="0" w:space="0" w:color="auto"/>
        <w:right w:val="none" w:sz="0" w:space="0" w:color="auto"/>
      </w:divBdr>
    </w:div>
    <w:div w:id="1562015189">
      <w:bodyDiv w:val="1"/>
      <w:marLeft w:val="0"/>
      <w:marRight w:val="0"/>
      <w:marTop w:val="0"/>
      <w:marBottom w:val="0"/>
      <w:divBdr>
        <w:top w:val="none" w:sz="0" w:space="0" w:color="auto"/>
        <w:left w:val="none" w:sz="0" w:space="0" w:color="auto"/>
        <w:bottom w:val="none" w:sz="0" w:space="0" w:color="auto"/>
        <w:right w:val="none" w:sz="0" w:space="0" w:color="auto"/>
      </w:divBdr>
    </w:div>
    <w:div w:id="1563786840">
      <w:bodyDiv w:val="1"/>
      <w:marLeft w:val="0"/>
      <w:marRight w:val="0"/>
      <w:marTop w:val="0"/>
      <w:marBottom w:val="0"/>
      <w:divBdr>
        <w:top w:val="none" w:sz="0" w:space="0" w:color="auto"/>
        <w:left w:val="none" w:sz="0" w:space="0" w:color="auto"/>
        <w:bottom w:val="none" w:sz="0" w:space="0" w:color="auto"/>
        <w:right w:val="none" w:sz="0" w:space="0" w:color="auto"/>
      </w:divBdr>
    </w:div>
    <w:div w:id="1570380319">
      <w:bodyDiv w:val="1"/>
      <w:marLeft w:val="0"/>
      <w:marRight w:val="0"/>
      <w:marTop w:val="0"/>
      <w:marBottom w:val="0"/>
      <w:divBdr>
        <w:top w:val="none" w:sz="0" w:space="0" w:color="auto"/>
        <w:left w:val="none" w:sz="0" w:space="0" w:color="auto"/>
        <w:bottom w:val="none" w:sz="0" w:space="0" w:color="auto"/>
        <w:right w:val="none" w:sz="0" w:space="0" w:color="auto"/>
      </w:divBdr>
    </w:div>
    <w:div w:id="1572808747">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81865146">
      <w:bodyDiv w:val="1"/>
      <w:marLeft w:val="0"/>
      <w:marRight w:val="0"/>
      <w:marTop w:val="0"/>
      <w:marBottom w:val="0"/>
      <w:divBdr>
        <w:top w:val="none" w:sz="0" w:space="0" w:color="auto"/>
        <w:left w:val="none" w:sz="0" w:space="0" w:color="auto"/>
        <w:bottom w:val="none" w:sz="0" w:space="0" w:color="auto"/>
        <w:right w:val="none" w:sz="0" w:space="0" w:color="auto"/>
      </w:divBdr>
    </w:div>
    <w:div w:id="1591887254">
      <w:bodyDiv w:val="1"/>
      <w:marLeft w:val="0"/>
      <w:marRight w:val="0"/>
      <w:marTop w:val="0"/>
      <w:marBottom w:val="0"/>
      <w:divBdr>
        <w:top w:val="none" w:sz="0" w:space="0" w:color="auto"/>
        <w:left w:val="none" w:sz="0" w:space="0" w:color="auto"/>
        <w:bottom w:val="none" w:sz="0" w:space="0" w:color="auto"/>
        <w:right w:val="none" w:sz="0" w:space="0" w:color="auto"/>
      </w:divBdr>
    </w:div>
    <w:div w:id="1594120244">
      <w:bodyDiv w:val="1"/>
      <w:marLeft w:val="0"/>
      <w:marRight w:val="0"/>
      <w:marTop w:val="0"/>
      <w:marBottom w:val="0"/>
      <w:divBdr>
        <w:top w:val="none" w:sz="0" w:space="0" w:color="auto"/>
        <w:left w:val="none" w:sz="0" w:space="0" w:color="auto"/>
        <w:bottom w:val="none" w:sz="0" w:space="0" w:color="auto"/>
        <w:right w:val="none" w:sz="0" w:space="0" w:color="auto"/>
      </w:divBdr>
    </w:div>
    <w:div w:id="1612735789">
      <w:bodyDiv w:val="1"/>
      <w:marLeft w:val="0"/>
      <w:marRight w:val="0"/>
      <w:marTop w:val="0"/>
      <w:marBottom w:val="0"/>
      <w:divBdr>
        <w:top w:val="none" w:sz="0" w:space="0" w:color="auto"/>
        <w:left w:val="none" w:sz="0" w:space="0" w:color="auto"/>
        <w:bottom w:val="none" w:sz="0" w:space="0" w:color="auto"/>
        <w:right w:val="none" w:sz="0" w:space="0" w:color="auto"/>
      </w:divBdr>
    </w:div>
    <w:div w:id="1619793896">
      <w:bodyDiv w:val="1"/>
      <w:marLeft w:val="0"/>
      <w:marRight w:val="0"/>
      <w:marTop w:val="0"/>
      <w:marBottom w:val="0"/>
      <w:divBdr>
        <w:top w:val="none" w:sz="0" w:space="0" w:color="auto"/>
        <w:left w:val="none" w:sz="0" w:space="0" w:color="auto"/>
        <w:bottom w:val="none" w:sz="0" w:space="0" w:color="auto"/>
        <w:right w:val="none" w:sz="0" w:space="0" w:color="auto"/>
      </w:divBdr>
    </w:div>
    <w:div w:id="1632200191">
      <w:bodyDiv w:val="1"/>
      <w:marLeft w:val="0"/>
      <w:marRight w:val="0"/>
      <w:marTop w:val="0"/>
      <w:marBottom w:val="0"/>
      <w:divBdr>
        <w:top w:val="none" w:sz="0" w:space="0" w:color="auto"/>
        <w:left w:val="none" w:sz="0" w:space="0" w:color="auto"/>
        <w:bottom w:val="none" w:sz="0" w:space="0" w:color="auto"/>
        <w:right w:val="none" w:sz="0" w:space="0" w:color="auto"/>
      </w:divBdr>
    </w:div>
    <w:div w:id="1634599760">
      <w:bodyDiv w:val="1"/>
      <w:marLeft w:val="0"/>
      <w:marRight w:val="0"/>
      <w:marTop w:val="0"/>
      <w:marBottom w:val="0"/>
      <w:divBdr>
        <w:top w:val="none" w:sz="0" w:space="0" w:color="auto"/>
        <w:left w:val="none" w:sz="0" w:space="0" w:color="auto"/>
        <w:bottom w:val="none" w:sz="0" w:space="0" w:color="auto"/>
        <w:right w:val="none" w:sz="0" w:space="0" w:color="auto"/>
      </w:divBdr>
    </w:div>
    <w:div w:id="1640574038">
      <w:bodyDiv w:val="1"/>
      <w:marLeft w:val="0"/>
      <w:marRight w:val="0"/>
      <w:marTop w:val="0"/>
      <w:marBottom w:val="0"/>
      <w:divBdr>
        <w:top w:val="none" w:sz="0" w:space="0" w:color="auto"/>
        <w:left w:val="none" w:sz="0" w:space="0" w:color="auto"/>
        <w:bottom w:val="none" w:sz="0" w:space="0" w:color="auto"/>
        <w:right w:val="none" w:sz="0" w:space="0" w:color="auto"/>
      </w:divBdr>
    </w:div>
    <w:div w:id="1643459949">
      <w:bodyDiv w:val="1"/>
      <w:marLeft w:val="0"/>
      <w:marRight w:val="0"/>
      <w:marTop w:val="0"/>
      <w:marBottom w:val="0"/>
      <w:divBdr>
        <w:top w:val="none" w:sz="0" w:space="0" w:color="auto"/>
        <w:left w:val="none" w:sz="0" w:space="0" w:color="auto"/>
        <w:bottom w:val="none" w:sz="0" w:space="0" w:color="auto"/>
        <w:right w:val="none" w:sz="0" w:space="0" w:color="auto"/>
      </w:divBdr>
    </w:div>
    <w:div w:id="1661737891">
      <w:bodyDiv w:val="1"/>
      <w:marLeft w:val="0"/>
      <w:marRight w:val="0"/>
      <w:marTop w:val="0"/>
      <w:marBottom w:val="0"/>
      <w:divBdr>
        <w:top w:val="none" w:sz="0" w:space="0" w:color="auto"/>
        <w:left w:val="none" w:sz="0" w:space="0" w:color="auto"/>
        <w:bottom w:val="none" w:sz="0" w:space="0" w:color="auto"/>
        <w:right w:val="none" w:sz="0" w:space="0" w:color="auto"/>
      </w:divBdr>
    </w:div>
    <w:div w:id="1677809230">
      <w:bodyDiv w:val="1"/>
      <w:marLeft w:val="0"/>
      <w:marRight w:val="0"/>
      <w:marTop w:val="0"/>
      <w:marBottom w:val="0"/>
      <w:divBdr>
        <w:top w:val="none" w:sz="0" w:space="0" w:color="auto"/>
        <w:left w:val="none" w:sz="0" w:space="0" w:color="auto"/>
        <w:bottom w:val="none" w:sz="0" w:space="0" w:color="auto"/>
        <w:right w:val="none" w:sz="0" w:space="0" w:color="auto"/>
      </w:divBdr>
    </w:div>
    <w:div w:id="1685089158">
      <w:bodyDiv w:val="1"/>
      <w:marLeft w:val="0"/>
      <w:marRight w:val="0"/>
      <w:marTop w:val="0"/>
      <w:marBottom w:val="0"/>
      <w:divBdr>
        <w:top w:val="none" w:sz="0" w:space="0" w:color="auto"/>
        <w:left w:val="none" w:sz="0" w:space="0" w:color="auto"/>
        <w:bottom w:val="none" w:sz="0" w:space="0" w:color="auto"/>
        <w:right w:val="none" w:sz="0" w:space="0" w:color="auto"/>
      </w:divBdr>
    </w:div>
    <w:div w:id="1706980360">
      <w:bodyDiv w:val="1"/>
      <w:marLeft w:val="0"/>
      <w:marRight w:val="0"/>
      <w:marTop w:val="0"/>
      <w:marBottom w:val="0"/>
      <w:divBdr>
        <w:top w:val="none" w:sz="0" w:space="0" w:color="auto"/>
        <w:left w:val="none" w:sz="0" w:space="0" w:color="auto"/>
        <w:bottom w:val="none" w:sz="0" w:space="0" w:color="auto"/>
        <w:right w:val="none" w:sz="0" w:space="0" w:color="auto"/>
      </w:divBdr>
    </w:div>
    <w:div w:id="1710491255">
      <w:bodyDiv w:val="1"/>
      <w:marLeft w:val="0"/>
      <w:marRight w:val="0"/>
      <w:marTop w:val="0"/>
      <w:marBottom w:val="0"/>
      <w:divBdr>
        <w:top w:val="none" w:sz="0" w:space="0" w:color="auto"/>
        <w:left w:val="none" w:sz="0" w:space="0" w:color="auto"/>
        <w:bottom w:val="none" w:sz="0" w:space="0" w:color="auto"/>
        <w:right w:val="none" w:sz="0" w:space="0" w:color="auto"/>
      </w:divBdr>
    </w:div>
    <w:div w:id="1719433888">
      <w:bodyDiv w:val="1"/>
      <w:marLeft w:val="0"/>
      <w:marRight w:val="0"/>
      <w:marTop w:val="0"/>
      <w:marBottom w:val="0"/>
      <w:divBdr>
        <w:top w:val="none" w:sz="0" w:space="0" w:color="auto"/>
        <w:left w:val="none" w:sz="0" w:space="0" w:color="auto"/>
        <w:bottom w:val="none" w:sz="0" w:space="0" w:color="auto"/>
        <w:right w:val="none" w:sz="0" w:space="0" w:color="auto"/>
      </w:divBdr>
    </w:div>
    <w:div w:id="1723291410">
      <w:bodyDiv w:val="1"/>
      <w:marLeft w:val="0"/>
      <w:marRight w:val="0"/>
      <w:marTop w:val="0"/>
      <w:marBottom w:val="0"/>
      <w:divBdr>
        <w:top w:val="none" w:sz="0" w:space="0" w:color="auto"/>
        <w:left w:val="none" w:sz="0" w:space="0" w:color="auto"/>
        <w:bottom w:val="none" w:sz="0" w:space="0" w:color="auto"/>
        <w:right w:val="none" w:sz="0" w:space="0" w:color="auto"/>
      </w:divBdr>
    </w:div>
    <w:div w:id="1724138480">
      <w:bodyDiv w:val="1"/>
      <w:marLeft w:val="0"/>
      <w:marRight w:val="0"/>
      <w:marTop w:val="0"/>
      <w:marBottom w:val="0"/>
      <w:divBdr>
        <w:top w:val="none" w:sz="0" w:space="0" w:color="auto"/>
        <w:left w:val="none" w:sz="0" w:space="0" w:color="auto"/>
        <w:bottom w:val="none" w:sz="0" w:space="0" w:color="auto"/>
        <w:right w:val="none" w:sz="0" w:space="0" w:color="auto"/>
      </w:divBdr>
      <w:divsChild>
        <w:div w:id="107042888">
          <w:marLeft w:val="0"/>
          <w:marRight w:val="0"/>
          <w:marTop w:val="0"/>
          <w:marBottom w:val="0"/>
          <w:divBdr>
            <w:top w:val="none" w:sz="0" w:space="0" w:color="auto"/>
            <w:left w:val="none" w:sz="0" w:space="0" w:color="auto"/>
            <w:bottom w:val="none" w:sz="0" w:space="0" w:color="auto"/>
            <w:right w:val="none" w:sz="0" w:space="0" w:color="auto"/>
          </w:divBdr>
        </w:div>
        <w:div w:id="1796097408">
          <w:marLeft w:val="0"/>
          <w:marRight w:val="0"/>
          <w:marTop w:val="0"/>
          <w:marBottom w:val="0"/>
          <w:divBdr>
            <w:top w:val="none" w:sz="0" w:space="0" w:color="auto"/>
            <w:left w:val="none" w:sz="0" w:space="0" w:color="auto"/>
            <w:bottom w:val="none" w:sz="0" w:space="0" w:color="auto"/>
            <w:right w:val="none" w:sz="0" w:space="0" w:color="auto"/>
          </w:divBdr>
        </w:div>
      </w:divsChild>
    </w:div>
    <w:div w:id="1752193150">
      <w:bodyDiv w:val="1"/>
      <w:marLeft w:val="0"/>
      <w:marRight w:val="0"/>
      <w:marTop w:val="0"/>
      <w:marBottom w:val="0"/>
      <w:divBdr>
        <w:top w:val="none" w:sz="0" w:space="0" w:color="auto"/>
        <w:left w:val="none" w:sz="0" w:space="0" w:color="auto"/>
        <w:bottom w:val="none" w:sz="0" w:space="0" w:color="auto"/>
        <w:right w:val="none" w:sz="0" w:space="0" w:color="auto"/>
      </w:divBdr>
    </w:div>
    <w:div w:id="1764838094">
      <w:bodyDiv w:val="1"/>
      <w:marLeft w:val="0"/>
      <w:marRight w:val="0"/>
      <w:marTop w:val="0"/>
      <w:marBottom w:val="0"/>
      <w:divBdr>
        <w:top w:val="none" w:sz="0" w:space="0" w:color="auto"/>
        <w:left w:val="none" w:sz="0" w:space="0" w:color="auto"/>
        <w:bottom w:val="none" w:sz="0" w:space="0" w:color="auto"/>
        <w:right w:val="none" w:sz="0" w:space="0" w:color="auto"/>
      </w:divBdr>
    </w:div>
    <w:div w:id="1773889567">
      <w:bodyDiv w:val="1"/>
      <w:marLeft w:val="0"/>
      <w:marRight w:val="0"/>
      <w:marTop w:val="0"/>
      <w:marBottom w:val="0"/>
      <w:divBdr>
        <w:top w:val="none" w:sz="0" w:space="0" w:color="auto"/>
        <w:left w:val="none" w:sz="0" w:space="0" w:color="auto"/>
        <w:bottom w:val="none" w:sz="0" w:space="0" w:color="auto"/>
        <w:right w:val="none" w:sz="0" w:space="0" w:color="auto"/>
      </w:divBdr>
    </w:div>
    <w:div w:id="1774740058">
      <w:bodyDiv w:val="1"/>
      <w:marLeft w:val="0"/>
      <w:marRight w:val="0"/>
      <w:marTop w:val="0"/>
      <w:marBottom w:val="0"/>
      <w:divBdr>
        <w:top w:val="none" w:sz="0" w:space="0" w:color="auto"/>
        <w:left w:val="none" w:sz="0" w:space="0" w:color="auto"/>
        <w:bottom w:val="none" w:sz="0" w:space="0" w:color="auto"/>
        <w:right w:val="none" w:sz="0" w:space="0" w:color="auto"/>
      </w:divBdr>
    </w:div>
    <w:div w:id="1775860112">
      <w:bodyDiv w:val="1"/>
      <w:marLeft w:val="0"/>
      <w:marRight w:val="0"/>
      <w:marTop w:val="0"/>
      <w:marBottom w:val="0"/>
      <w:divBdr>
        <w:top w:val="none" w:sz="0" w:space="0" w:color="auto"/>
        <w:left w:val="none" w:sz="0" w:space="0" w:color="auto"/>
        <w:bottom w:val="none" w:sz="0" w:space="0" w:color="auto"/>
        <w:right w:val="none" w:sz="0" w:space="0" w:color="auto"/>
      </w:divBdr>
    </w:div>
    <w:div w:id="1803620331">
      <w:bodyDiv w:val="1"/>
      <w:marLeft w:val="0"/>
      <w:marRight w:val="0"/>
      <w:marTop w:val="0"/>
      <w:marBottom w:val="0"/>
      <w:divBdr>
        <w:top w:val="none" w:sz="0" w:space="0" w:color="auto"/>
        <w:left w:val="none" w:sz="0" w:space="0" w:color="auto"/>
        <w:bottom w:val="none" w:sz="0" w:space="0" w:color="auto"/>
        <w:right w:val="none" w:sz="0" w:space="0" w:color="auto"/>
      </w:divBdr>
    </w:div>
    <w:div w:id="1813983737">
      <w:bodyDiv w:val="1"/>
      <w:marLeft w:val="0"/>
      <w:marRight w:val="0"/>
      <w:marTop w:val="0"/>
      <w:marBottom w:val="0"/>
      <w:divBdr>
        <w:top w:val="none" w:sz="0" w:space="0" w:color="auto"/>
        <w:left w:val="none" w:sz="0" w:space="0" w:color="auto"/>
        <w:bottom w:val="none" w:sz="0" w:space="0" w:color="auto"/>
        <w:right w:val="none" w:sz="0" w:space="0" w:color="auto"/>
      </w:divBdr>
    </w:div>
    <w:div w:id="1822499911">
      <w:bodyDiv w:val="1"/>
      <w:marLeft w:val="0"/>
      <w:marRight w:val="0"/>
      <w:marTop w:val="0"/>
      <w:marBottom w:val="0"/>
      <w:divBdr>
        <w:top w:val="none" w:sz="0" w:space="0" w:color="auto"/>
        <w:left w:val="none" w:sz="0" w:space="0" w:color="auto"/>
        <w:bottom w:val="none" w:sz="0" w:space="0" w:color="auto"/>
        <w:right w:val="none" w:sz="0" w:space="0" w:color="auto"/>
      </w:divBdr>
    </w:div>
    <w:div w:id="1828747703">
      <w:bodyDiv w:val="1"/>
      <w:marLeft w:val="0"/>
      <w:marRight w:val="0"/>
      <w:marTop w:val="0"/>
      <w:marBottom w:val="0"/>
      <w:divBdr>
        <w:top w:val="none" w:sz="0" w:space="0" w:color="auto"/>
        <w:left w:val="none" w:sz="0" w:space="0" w:color="auto"/>
        <w:bottom w:val="none" w:sz="0" w:space="0" w:color="auto"/>
        <w:right w:val="none" w:sz="0" w:space="0" w:color="auto"/>
      </w:divBdr>
    </w:div>
    <w:div w:id="1836456377">
      <w:bodyDiv w:val="1"/>
      <w:marLeft w:val="0"/>
      <w:marRight w:val="0"/>
      <w:marTop w:val="0"/>
      <w:marBottom w:val="0"/>
      <w:divBdr>
        <w:top w:val="none" w:sz="0" w:space="0" w:color="auto"/>
        <w:left w:val="none" w:sz="0" w:space="0" w:color="auto"/>
        <w:bottom w:val="none" w:sz="0" w:space="0" w:color="auto"/>
        <w:right w:val="none" w:sz="0" w:space="0" w:color="auto"/>
      </w:divBdr>
    </w:div>
    <w:div w:id="1858881792">
      <w:bodyDiv w:val="1"/>
      <w:marLeft w:val="0"/>
      <w:marRight w:val="0"/>
      <w:marTop w:val="0"/>
      <w:marBottom w:val="0"/>
      <w:divBdr>
        <w:top w:val="none" w:sz="0" w:space="0" w:color="auto"/>
        <w:left w:val="none" w:sz="0" w:space="0" w:color="auto"/>
        <w:bottom w:val="none" w:sz="0" w:space="0" w:color="auto"/>
        <w:right w:val="none" w:sz="0" w:space="0" w:color="auto"/>
      </w:divBdr>
    </w:div>
    <w:div w:id="1861622170">
      <w:bodyDiv w:val="1"/>
      <w:marLeft w:val="0"/>
      <w:marRight w:val="0"/>
      <w:marTop w:val="0"/>
      <w:marBottom w:val="0"/>
      <w:divBdr>
        <w:top w:val="none" w:sz="0" w:space="0" w:color="auto"/>
        <w:left w:val="none" w:sz="0" w:space="0" w:color="auto"/>
        <w:bottom w:val="none" w:sz="0" w:space="0" w:color="auto"/>
        <w:right w:val="none" w:sz="0" w:space="0" w:color="auto"/>
      </w:divBdr>
    </w:div>
    <w:div w:id="1882787388">
      <w:bodyDiv w:val="1"/>
      <w:marLeft w:val="0"/>
      <w:marRight w:val="0"/>
      <w:marTop w:val="0"/>
      <w:marBottom w:val="0"/>
      <w:divBdr>
        <w:top w:val="none" w:sz="0" w:space="0" w:color="auto"/>
        <w:left w:val="none" w:sz="0" w:space="0" w:color="auto"/>
        <w:bottom w:val="none" w:sz="0" w:space="0" w:color="auto"/>
        <w:right w:val="none" w:sz="0" w:space="0" w:color="auto"/>
      </w:divBdr>
    </w:div>
    <w:div w:id="1897664753">
      <w:bodyDiv w:val="1"/>
      <w:marLeft w:val="0"/>
      <w:marRight w:val="0"/>
      <w:marTop w:val="0"/>
      <w:marBottom w:val="0"/>
      <w:divBdr>
        <w:top w:val="none" w:sz="0" w:space="0" w:color="auto"/>
        <w:left w:val="none" w:sz="0" w:space="0" w:color="auto"/>
        <w:bottom w:val="none" w:sz="0" w:space="0" w:color="auto"/>
        <w:right w:val="none" w:sz="0" w:space="0" w:color="auto"/>
      </w:divBdr>
    </w:div>
    <w:div w:id="1899583244">
      <w:bodyDiv w:val="1"/>
      <w:marLeft w:val="0"/>
      <w:marRight w:val="0"/>
      <w:marTop w:val="0"/>
      <w:marBottom w:val="0"/>
      <w:divBdr>
        <w:top w:val="none" w:sz="0" w:space="0" w:color="auto"/>
        <w:left w:val="none" w:sz="0" w:space="0" w:color="auto"/>
        <w:bottom w:val="none" w:sz="0" w:space="0" w:color="auto"/>
        <w:right w:val="none" w:sz="0" w:space="0" w:color="auto"/>
      </w:divBdr>
    </w:div>
    <w:div w:id="1900046464">
      <w:bodyDiv w:val="1"/>
      <w:marLeft w:val="0"/>
      <w:marRight w:val="0"/>
      <w:marTop w:val="0"/>
      <w:marBottom w:val="0"/>
      <w:divBdr>
        <w:top w:val="none" w:sz="0" w:space="0" w:color="auto"/>
        <w:left w:val="none" w:sz="0" w:space="0" w:color="auto"/>
        <w:bottom w:val="none" w:sz="0" w:space="0" w:color="auto"/>
        <w:right w:val="none" w:sz="0" w:space="0" w:color="auto"/>
      </w:divBdr>
    </w:div>
    <w:div w:id="1937516576">
      <w:bodyDiv w:val="1"/>
      <w:marLeft w:val="0"/>
      <w:marRight w:val="0"/>
      <w:marTop w:val="0"/>
      <w:marBottom w:val="0"/>
      <w:divBdr>
        <w:top w:val="none" w:sz="0" w:space="0" w:color="auto"/>
        <w:left w:val="none" w:sz="0" w:space="0" w:color="auto"/>
        <w:bottom w:val="none" w:sz="0" w:space="0" w:color="auto"/>
        <w:right w:val="none" w:sz="0" w:space="0" w:color="auto"/>
      </w:divBdr>
    </w:div>
    <w:div w:id="1937597784">
      <w:bodyDiv w:val="1"/>
      <w:marLeft w:val="0"/>
      <w:marRight w:val="0"/>
      <w:marTop w:val="0"/>
      <w:marBottom w:val="0"/>
      <w:divBdr>
        <w:top w:val="none" w:sz="0" w:space="0" w:color="auto"/>
        <w:left w:val="none" w:sz="0" w:space="0" w:color="auto"/>
        <w:bottom w:val="none" w:sz="0" w:space="0" w:color="auto"/>
        <w:right w:val="none" w:sz="0" w:space="0" w:color="auto"/>
      </w:divBdr>
    </w:div>
    <w:div w:id="1948002163">
      <w:bodyDiv w:val="1"/>
      <w:marLeft w:val="0"/>
      <w:marRight w:val="0"/>
      <w:marTop w:val="0"/>
      <w:marBottom w:val="0"/>
      <w:divBdr>
        <w:top w:val="none" w:sz="0" w:space="0" w:color="auto"/>
        <w:left w:val="none" w:sz="0" w:space="0" w:color="auto"/>
        <w:bottom w:val="none" w:sz="0" w:space="0" w:color="auto"/>
        <w:right w:val="none" w:sz="0" w:space="0" w:color="auto"/>
      </w:divBdr>
    </w:div>
    <w:div w:id="1952350053">
      <w:bodyDiv w:val="1"/>
      <w:marLeft w:val="0"/>
      <w:marRight w:val="0"/>
      <w:marTop w:val="0"/>
      <w:marBottom w:val="0"/>
      <w:divBdr>
        <w:top w:val="none" w:sz="0" w:space="0" w:color="auto"/>
        <w:left w:val="none" w:sz="0" w:space="0" w:color="auto"/>
        <w:bottom w:val="none" w:sz="0" w:space="0" w:color="auto"/>
        <w:right w:val="none" w:sz="0" w:space="0" w:color="auto"/>
      </w:divBdr>
    </w:div>
    <w:div w:id="1959946565">
      <w:bodyDiv w:val="1"/>
      <w:marLeft w:val="0"/>
      <w:marRight w:val="0"/>
      <w:marTop w:val="0"/>
      <w:marBottom w:val="0"/>
      <w:divBdr>
        <w:top w:val="none" w:sz="0" w:space="0" w:color="auto"/>
        <w:left w:val="none" w:sz="0" w:space="0" w:color="auto"/>
        <w:bottom w:val="none" w:sz="0" w:space="0" w:color="auto"/>
        <w:right w:val="none" w:sz="0" w:space="0" w:color="auto"/>
      </w:divBdr>
    </w:div>
    <w:div w:id="1999192907">
      <w:bodyDiv w:val="1"/>
      <w:marLeft w:val="0"/>
      <w:marRight w:val="0"/>
      <w:marTop w:val="0"/>
      <w:marBottom w:val="0"/>
      <w:divBdr>
        <w:top w:val="none" w:sz="0" w:space="0" w:color="auto"/>
        <w:left w:val="none" w:sz="0" w:space="0" w:color="auto"/>
        <w:bottom w:val="none" w:sz="0" w:space="0" w:color="auto"/>
        <w:right w:val="none" w:sz="0" w:space="0" w:color="auto"/>
      </w:divBdr>
    </w:div>
    <w:div w:id="2005038978">
      <w:bodyDiv w:val="1"/>
      <w:marLeft w:val="0"/>
      <w:marRight w:val="0"/>
      <w:marTop w:val="0"/>
      <w:marBottom w:val="0"/>
      <w:divBdr>
        <w:top w:val="none" w:sz="0" w:space="0" w:color="auto"/>
        <w:left w:val="none" w:sz="0" w:space="0" w:color="auto"/>
        <w:bottom w:val="none" w:sz="0" w:space="0" w:color="auto"/>
        <w:right w:val="none" w:sz="0" w:space="0" w:color="auto"/>
      </w:divBdr>
    </w:div>
    <w:div w:id="2006081840">
      <w:bodyDiv w:val="1"/>
      <w:marLeft w:val="0"/>
      <w:marRight w:val="0"/>
      <w:marTop w:val="0"/>
      <w:marBottom w:val="0"/>
      <w:divBdr>
        <w:top w:val="none" w:sz="0" w:space="0" w:color="auto"/>
        <w:left w:val="none" w:sz="0" w:space="0" w:color="auto"/>
        <w:bottom w:val="none" w:sz="0" w:space="0" w:color="auto"/>
        <w:right w:val="none" w:sz="0" w:space="0" w:color="auto"/>
      </w:divBdr>
    </w:div>
    <w:div w:id="2013098994">
      <w:bodyDiv w:val="1"/>
      <w:marLeft w:val="0"/>
      <w:marRight w:val="0"/>
      <w:marTop w:val="0"/>
      <w:marBottom w:val="0"/>
      <w:divBdr>
        <w:top w:val="none" w:sz="0" w:space="0" w:color="auto"/>
        <w:left w:val="none" w:sz="0" w:space="0" w:color="auto"/>
        <w:bottom w:val="none" w:sz="0" w:space="0" w:color="auto"/>
        <w:right w:val="none" w:sz="0" w:space="0" w:color="auto"/>
      </w:divBdr>
    </w:div>
    <w:div w:id="2023824115">
      <w:bodyDiv w:val="1"/>
      <w:marLeft w:val="0"/>
      <w:marRight w:val="0"/>
      <w:marTop w:val="0"/>
      <w:marBottom w:val="0"/>
      <w:divBdr>
        <w:top w:val="none" w:sz="0" w:space="0" w:color="auto"/>
        <w:left w:val="none" w:sz="0" w:space="0" w:color="auto"/>
        <w:bottom w:val="none" w:sz="0" w:space="0" w:color="auto"/>
        <w:right w:val="none" w:sz="0" w:space="0" w:color="auto"/>
      </w:divBdr>
    </w:div>
    <w:div w:id="2024043556">
      <w:bodyDiv w:val="1"/>
      <w:marLeft w:val="0"/>
      <w:marRight w:val="0"/>
      <w:marTop w:val="0"/>
      <w:marBottom w:val="0"/>
      <w:divBdr>
        <w:top w:val="none" w:sz="0" w:space="0" w:color="auto"/>
        <w:left w:val="none" w:sz="0" w:space="0" w:color="auto"/>
        <w:bottom w:val="none" w:sz="0" w:space="0" w:color="auto"/>
        <w:right w:val="none" w:sz="0" w:space="0" w:color="auto"/>
      </w:divBdr>
    </w:div>
    <w:div w:id="2041776670">
      <w:bodyDiv w:val="1"/>
      <w:marLeft w:val="0"/>
      <w:marRight w:val="0"/>
      <w:marTop w:val="0"/>
      <w:marBottom w:val="0"/>
      <w:divBdr>
        <w:top w:val="none" w:sz="0" w:space="0" w:color="auto"/>
        <w:left w:val="none" w:sz="0" w:space="0" w:color="auto"/>
        <w:bottom w:val="none" w:sz="0" w:space="0" w:color="auto"/>
        <w:right w:val="none" w:sz="0" w:space="0" w:color="auto"/>
      </w:divBdr>
    </w:div>
    <w:div w:id="2043631327">
      <w:bodyDiv w:val="1"/>
      <w:marLeft w:val="0"/>
      <w:marRight w:val="0"/>
      <w:marTop w:val="0"/>
      <w:marBottom w:val="0"/>
      <w:divBdr>
        <w:top w:val="none" w:sz="0" w:space="0" w:color="auto"/>
        <w:left w:val="none" w:sz="0" w:space="0" w:color="auto"/>
        <w:bottom w:val="none" w:sz="0" w:space="0" w:color="auto"/>
        <w:right w:val="none" w:sz="0" w:space="0" w:color="auto"/>
      </w:divBdr>
    </w:div>
    <w:div w:id="2052412730">
      <w:bodyDiv w:val="1"/>
      <w:marLeft w:val="0"/>
      <w:marRight w:val="0"/>
      <w:marTop w:val="0"/>
      <w:marBottom w:val="0"/>
      <w:divBdr>
        <w:top w:val="none" w:sz="0" w:space="0" w:color="auto"/>
        <w:left w:val="none" w:sz="0" w:space="0" w:color="auto"/>
        <w:bottom w:val="none" w:sz="0" w:space="0" w:color="auto"/>
        <w:right w:val="none" w:sz="0" w:space="0" w:color="auto"/>
      </w:divBdr>
    </w:div>
    <w:div w:id="2052531957">
      <w:bodyDiv w:val="1"/>
      <w:marLeft w:val="0"/>
      <w:marRight w:val="0"/>
      <w:marTop w:val="0"/>
      <w:marBottom w:val="0"/>
      <w:divBdr>
        <w:top w:val="none" w:sz="0" w:space="0" w:color="auto"/>
        <w:left w:val="none" w:sz="0" w:space="0" w:color="auto"/>
        <w:bottom w:val="none" w:sz="0" w:space="0" w:color="auto"/>
        <w:right w:val="none" w:sz="0" w:space="0" w:color="auto"/>
      </w:divBdr>
    </w:div>
    <w:div w:id="2053381339">
      <w:bodyDiv w:val="1"/>
      <w:marLeft w:val="0"/>
      <w:marRight w:val="0"/>
      <w:marTop w:val="0"/>
      <w:marBottom w:val="0"/>
      <w:divBdr>
        <w:top w:val="none" w:sz="0" w:space="0" w:color="auto"/>
        <w:left w:val="none" w:sz="0" w:space="0" w:color="auto"/>
        <w:bottom w:val="none" w:sz="0" w:space="0" w:color="auto"/>
        <w:right w:val="none" w:sz="0" w:space="0" w:color="auto"/>
      </w:divBdr>
    </w:div>
    <w:div w:id="2072927338">
      <w:bodyDiv w:val="1"/>
      <w:marLeft w:val="0"/>
      <w:marRight w:val="0"/>
      <w:marTop w:val="0"/>
      <w:marBottom w:val="0"/>
      <w:divBdr>
        <w:top w:val="none" w:sz="0" w:space="0" w:color="auto"/>
        <w:left w:val="none" w:sz="0" w:space="0" w:color="auto"/>
        <w:bottom w:val="none" w:sz="0" w:space="0" w:color="auto"/>
        <w:right w:val="none" w:sz="0" w:space="0" w:color="auto"/>
      </w:divBdr>
    </w:div>
    <w:div w:id="2078281571">
      <w:bodyDiv w:val="1"/>
      <w:marLeft w:val="0"/>
      <w:marRight w:val="0"/>
      <w:marTop w:val="0"/>
      <w:marBottom w:val="0"/>
      <w:divBdr>
        <w:top w:val="none" w:sz="0" w:space="0" w:color="auto"/>
        <w:left w:val="none" w:sz="0" w:space="0" w:color="auto"/>
        <w:bottom w:val="none" w:sz="0" w:space="0" w:color="auto"/>
        <w:right w:val="none" w:sz="0" w:space="0" w:color="auto"/>
      </w:divBdr>
    </w:div>
    <w:div w:id="2096785446">
      <w:bodyDiv w:val="1"/>
      <w:marLeft w:val="0"/>
      <w:marRight w:val="0"/>
      <w:marTop w:val="0"/>
      <w:marBottom w:val="0"/>
      <w:divBdr>
        <w:top w:val="none" w:sz="0" w:space="0" w:color="auto"/>
        <w:left w:val="none" w:sz="0" w:space="0" w:color="auto"/>
        <w:bottom w:val="none" w:sz="0" w:space="0" w:color="auto"/>
        <w:right w:val="none" w:sz="0" w:space="0" w:color="auto"/>
      </w:divBdr>
    </w:div>
    <w:div w:id="2105759563">
      <w:bodyDiv w:val="1"/>
      <w:marLeft w:val="0"/>
      <w:marRight w:val="0"/>
      <w:marTop w:val="0"/>
      <w:marBottom w:val="0"/>
      <w:divBdr>
        <w:top w:val="none" w:sz="0" w:space="0" w:color="auto"/>
        <w:left w:val="none" w:sz="0" w:space="0" w:color="auto"/>
        <w:bottom w:val="none" w:sz="0" w:space="0" w:color="auto"/>
        <w:right w:val="none" w:sz="0" w:space="0" w:color="auto"/>
      </w:divBdr>
    </w:div>
    <w:div w:id="2113235813">
      <w:bodyDiv w:val="1"/>
      <w:marLeft w:val="0"/>
      <w:marRight w:val="0"/>
      <w:marTop w:val="0"/>
      <w:marBottom w:val="0"/>
      <w:divBdr>
        <w:top w:val="none" w:sz="0" w:space="0" w:color="auto"/>
        <w:left w:val="none" w:sz="0" w:space="0" w:color="auto"/>
        <w:bottom w:val="none" w:sz="0" w:space="0" w:color="auto"/>
        <w:right w:val="none" w:sz="0" w:space="0" w:color="auto"/>
      </w:divBdr>
    </w:div>
    <w:div w:id="2114010958">
      <w:bodyDiv w:val="1"/>
      <w:marLeft w:val="0"/>
      <w:marRight w:val="0"/>
      <w:marTop w:val="0"/>
      <w:marBottom w:val="0"/>
      <w:divBdr>
        <w:top w:val="none" w:sz="0" w:space="0" w:color="auto"/>
        <w:left w:val="none" w:sz="0" w:space="0" w:color="auto"/>
        <w:bottom w:val="none" w:sz="0" w:space="0" w:color="auto"/>
        <w:right w:val="none" w:sz="0" w:space="0" w:color="auto"/>
      </w:divBdr>
    </w:div>
    <w:div w:id="2129816802">
      <w:bodyDiv w:val="1"/>
      <w:marLeft w:val="0"/>
      <w:marRight w:val="0"/>
      <w:marTop w:val="0"/>
      <w:marBottom w:val="0"/>
      <w:divBdr>
        <w:top w:val="none" w:sz="0" w:space="0" w:color="auto"/>
        <w:left w:val="none" w:sz="0" w:space="0" w:color="auto"/>
        <w:bottom w:val="none" w:sz="0" w:space="0" w:color="auto"/>
        <w:right w:val="none" w:sz="0" w:space="0" w:color="auto"/>
      </w:divBdr>
    </w:div>
    <w:div w:id="2134933214">
      <w:bodyDiv w:val="1"/>
      <w:marLeft w:val="0"/>
      <w:marRight w:val="0"/>
      <w:marTop w:val="0"/>
      <w:marBottom w:val="0"/>
      <w:divBdr>
        <w:top w:val="none" w:sz="0" w:space="0" w:color="auto"/>
        <w:left w:val="none" w:sz="0" w:space="0" w:color="auto"/>
        <w:bottom w:val="none" w:sz="0" w:space="0" w:color="auto"/>
        <w:right w:val="none" w:sz="0" w:space="0" w:color="auto"/>
      </w:divBdr>
    </w:div>
    <w:div w:id="21420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tev\OneDrive%20-%20&#352;olski%20center%20Novo%20mesto\Desktop\Maturitetna\Izdelava%20iger%20-%20Minolovec_Sladi&#269;_Matev&#382;.docx" TargetMode="External"/><Relationship Id="rId18" Type="http://schemas.openxmlformats.org/officeDocument/2006/relationships/hyperlink" Target="file:///C:\Users\matev\OneDrive%20-%20&#352;olski%20center%20Novo%20mesto\Desktop\Maturitetna\Izdelava%20iger%20-%20Minolovec_Sladi&#269;_Matev&#382;.docx" TargetMode="External"/><Relationship Id="rId26" Type="http://schemas.openxmlformats.org/officeDocument/2006/relationships/header" Target="header2.xml"/><Relationship Id="rId39" Type="http://schemas.openxmlformats.org/officeDocument/2006/relationships/image" Target="media/image3.png"/><Relationship Id="rId21" Type="http://schemas.openxmlformats.org/officeDocument/2006/relationships/hyperlink" Target="file:///C:\Users\matev\OneDrive%20-%20&#352;olski%20center%20Novo%20mesto\Desktop\Maturitetna\Izdelava%20iger%20-%20Minolovec_Sladi&#269;_Matev&#382;.docx" TargetMode="External"/><Relationship Id="rId34" Type="http://schemas.openxmlformats.org/officeDocument/2006/relationships/diagramQuickStyle" Target="diagrams/quickStyle1.xm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atev\OneDrive%20-%20&#352;olski%20center%20Novo%20mesto\Desktop\Maturitetna\Izdelava%20iger%20-%20Minolovec_Sladi&#269;_Matev&#382;.doc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tev\OneDrive%20-%20&#352;olski%20center%20Novo%20mesto\Desktop\Maturitetna\Izdelava%20iger%20-%20Minolovec_Sladi&#269;_Matev&#382;.docx" TargetMode="External"/><Relationship Id="rId24" Type="http://schemas.openxmlformats.org/officeDocument/2006/relationships/hyperlink" Target="file:///C:\Users\matev\OneDrive%20-%20&#352;olski%20center%20Novo%20mesto\Desktop\Maturitetna\Izdelava%20iger%20-%20Minolovec_Sladi&#269;_Matev&#382;.docx" TargetMode="External"/><Relationship Id="rId32" Type="http://schemas.openxmlformats.org/officeDocument/2006/relationships/diagramData" Target="diagrams/data1.xml"/><Relationship Id="rId37" Type="http://schemas.openxmlformats.org/officeDocument/2006/relationships/image" Target="media/image1.png"/><Relationship Id="rId40" Type="http://schemas.openxmlformats.org/officeDocument/2006/relationships/customXml" Target="ink/ink1.xm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file:///C:\Users\matev\OneDrive%20-%20&#352;olski%20center%20Novo%20mesto\Desktop\Maturitetna\Izdelava%20iger%20-%20Minolovec_Sladi&#269;_Matev&#382;.docx" TargetMode="External"/><Relationship Id="rId23" Type="http://schemas.openxmlformats.org/officeDocument/2006/relationships/hyperlink" Target="file:///C:\Users\matev\OneDrive%20-%20&#352;olski%20center%20Novo%20mesto\Desktop\Maturitetna\Izdelava%20iger%20-%20Minolovec_Sladi&#269;_Matev&#382;.docx" TargetMode="External"/><Relationship Id="rId28" Type="http://schemas.openxmlformats.org/officeDocument/2006/relationships/footer" Target="footer2.xml"/><Relationship Id="rId36" Type="http://schemas.microsoft.com/office/2007/relationships/diagramDrawing" Target="diagrams/drawing1.xml"/><Relationship Id="rId49" Type="http://schemas.openxmlformats.org/officeDocument/2006/relationships/fontTable" Target="fontTable.xml"/><Relationship Id="rId10" Type="http://schemas.openxmlformats.org/officeDocument/2006/relationships/hyperlink" Target="file:///C:\Users\matev\OneDrive%20-%20&#352;olski%20center%20Novo%20mesto\Desktop\Maturitetna\Izdelava%20iger%20-%20Minolovec_Sladi&#269;_Matev&#382;.docx" TargetMode="External"/><Relationship Id="rId19" Type="http://schemas.openxmlformats.org/officeDocument/2006/relationships/hyperlink" Target="file:///C:\Users\matev\OneDrive%20-%20&#352;olski%20center%20Novo%20mesto\Desktop\Maturitetna\Izdelava%20iger%20-%20Minolovec_Sladi&#269;_Matev&#382;.docx" TargetMode="External"/><Relationship Id="rId31" Type="http://schemas.openxmlformats.org/officeDocument/2006/relationships/footer" Target="footer4.xm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matev\OneDrive%20-%20&#352;olski%20center%20Novo%20mesto\Desktop\Maturitetna\Izdelava%20iger%20-%20Minolovec_Sladi&#269;_Matev&#382;.docx" TargetMode="External"/><Relationship Id="rId22" Type="http://schemas.openxmlformats.org/officeDocument/2006/relationships/hyperlink" Target="file:///C:\Users\matev\OneDrive%20-%20&#352;olski%20center%20Novo%20mesto\Desktop\Maturitetna\Izdelava%20iger%20-%20Minolovec_Sladi&#269;_Matev&#382;.docx" TargetMode="External"/><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diagramColors" Target="diagrams/colors1.xml"/><Relationship Id="rId48" Type="http://schemas.openxmlformats.org/officeDocument/2006/relationships/footer" Target="footer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file:///C:\Users\matev\OneDrive%20-%20&#352;olski%20center%20Novo%20mesto\Desktop\Maturitetna\Izdelava%20iger%20-%20Minolovec_Sladi&#269;_Matev&#382;.docx" TargetMode="External"/><Relationship Id="rId17" Type="http://schemas.openxmlformats.org/officeDocument/2006/relationships/hyperlink" Target="file:///C:\Users\matev\OneDrive%20-%20&#352;olski%20center%20Novo%20mesto\Desktop\Maturitetna\Izdelava%20iger%20-%20Minolovec_Sladi&#269;_Matev&#382;.docx" TargetMode="External"/><Relationship Id="rId25" Type="http://schemas.openxmlformats.org/officeDocument/2006/relationships/hyperlink" Target="file:///C:\Users\matev\OneDrive%20-%20&#352;olski%20center%20Novo%20mesto\Desktop\Maturitetna\Izdelava%20iger%20-%20Minolovec_Sladi&#269;_Matev&#382;.docx" TargetMode="External"/><Relationship Id="rId33" Type="http://schemas.openxmlformats.org/officeDocument/2006/relationships/diagramLayout" Target="diagrams/layout1.xml"/><Relationship Id="rId38" Type="http://schemas.openxmlformats.org/officeDocument/2006/relationships/image" Target="media/image2.png"/><Relationship Id="rId46" Type="http://schemas.openxmlformats.org/officeDocument/2006/relationships/header" Target="header6.xml"/><Relationship Id="rId20" Type="http://schemas.openxmlformats.org/officeDocument/2006/relationships/hyperlink" Target="file:///C:\Users\matev\OneDrive%20-%20&#352;olski%20center%20Novo%20mesto\Desktop\Maturitetna\Izdelava%20iger%20-%20Minolovec_Sladi&#269;_Matev&#382;.doc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733ADC-ED0D-4A4E-9BAC-E9756B3674B0}"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sl-SI"/>
        </a:p>
      </dgm:t>
    </dgm:pt>
    <dgm:pt modelId="{31595047-F7F8-44E1-80EC-6A2FC26B1A47}">
      <dgm:prSet phldrT="[Text]"/>
      <dgm:spPr/>
      <dgm:t>
        <a:bodyPr/>
        <a:lstStyle/>
        <a:p>
          <a:r>
            <a:rPr lang="en-GB"/>
            <a:t>Igra Minolovec</a:t>
          </a:r>
          <a:endParaRPr lang="sl-SI"/>
        </a:p>
      </dgm:t>
    </dgm:pt>
    <dgm:pt modelId="{259C1866-6AA4-4D1A-AA69-27D824E01DCB}" type="parTrans" cxnId="{FFD64699-1FA5-428B-BEF8-2165EA2B4547}">
      <dgm:prSet/>
      <dgm:spPr/>
      <dgm:t>
        <a:bodyPr/>
        <a:lstStyle/>
        <a:p>
          <a:endParaRPr lang="sl-SI"/>
        </a:p>
      </dgm:t>
    </dgm:pt>
    <dgm:pt modelId="{A9D37A21-05C8-4B7B-8C46-AAA88AE770E5}" type="sibTrans" cxnId="{FFD64699-1FA5-428B-BEF8-2165EA2B4547}">
      <dgm:prSet/>
      <dgm:spPr/>
      <dgm:t>
        <a:bodyPr/>
        <a:lstStyle/>
        <a:p>
          <a:endParaRPr lang="sl-SI"/>
        </a:p>
      </dgm:t>
    </dgm:pt>
    <dgm:pt modelId="{EE74EA6D-3E2B-423A-B552-A054B94AEC71}">
      <dgm:prSet phldrT="[Text]"/>
      <dgm:spPr/>
      <dgm:t>
        <a:bodyPr/>
        <a:lstStyle/>
        <a:p>
          <a:r>
            <a:rPr lang="en-GB"/>
            <a:t>Grafični vmesnik</a:t>
          </a:r>
          <a:endParaRPr lang="sl-SI"/>
        </a:p>
      </dgm:t>
    </dgm:pt>
    <dgm:pt modelId="{2086405E-529F-40C8-A7E9-CA08ACA95441}" type="parTrans" cxnId="{C6311EF7-5758-431A-B33B-067C6C20284B}">
      <dgm:prSet/>
      <dgm:spPr/>
      <dgm:t>
        <a:bodyPr/>
        <a:lstStyle/>
        <a:p>
          <a:endParaRPr lang="sl-SI"/>
        </a:p>
      </dgm:t>
    </dgm:pt>
    <dgm:pt modelId="{E280E1B3-9AC2-4452-AD0B-8E5C956C0B00}" type="sibTrans" cxnId="{C6311EF7-5758-431A-B33B-067C6C20284B}">
      <dgm:prSet/>
      <dgm:spPr/>
      <dgm:t>
        <a:bodyPr/>
        <a:lstStyle/>
        <a:p>
          <a:endParaRPr lang="sl-SI"/>
        </a:p>
      </dgm:t>
    </dgm:pt>
    <dgm:pt modelId="{2B3072B8-5164-4266-8B6C-B7984529CD2C}">
      <dgm:prSet phldrT="[Text]"/>
      <dgm:spPr/>
      <dgm:t>
        <a:bodyPr/>
        <a:lstStyle/>
        <a:p>
          <a:r>
            <a:rPr lang="en-GB"/>
            <a:t>Vmesnik za igralno polje</a:t>
          </a:r>
          <a:endParaRPr lang="sl-SI"/>
        </a:p>
      </dgm:t>
    </dgm:pt>
    <dgm:pt modelId="{67DFAF4A-1EC3-4F74-AE2F-C7C364DFC88F}" type="parTrans" cxnId="{EFE2BFA6-8953-49FD-9F8D-0D7B551680DC}">
      <dgm:prSet/>
      <dgm:spPr/>
      <dgm:t>
        <a:bodyPr/>
        <a:lstStyle/>
        <a:p>
          <a:endParaRPr lang="sl-SI"/>
        </a:p>
      </dgm:t>
    </dgm:pt>
    <dgm:pt modelId="{EA4BFE8F-F258-4DEB-9A33-DE7DDB80493A}" type="sibTrans" cxnId="{EFE2BFA6-8953-49FD-9F8D-0D7B551680DC}">
      <dgm:prSet/>
      <dgm:spPr/>
      <dgm:t>
        <a:bodyPr/>
        <a:lstStyle/>
        <a:p>
          <a:endParaRPr lang="sl-SI"/>
        </a:p>
      </dgm:t>
    </dgm:pt>
    <dgm:pt modelId="{2CF73CFD-182A-4ECB-9F76-7C5E05235339}">
      <dgm:prSet phldrT="[Text]"/>
      <dgm:spPr/>
      <dgm:t>
        <a:bodyPr/>
        <a:lstStyle/>
        <a:p>
          <a:r>
            <a:rPr lang="en-GB"/>
            <a:t>Vmesnik za navodila</a:t>
          </a:r>
          <a:endParaRPr lang="sl-SI"/>
        </a:p>
      </dgm:t>
    </dgm:pt>
    <dgm:pt modelId="{2A018D6B-8131-47A0-B304-D53C77B2DA60}" type="parTrans" cxnId="{319C6709-5244-4AD6-A7A4-883A2C9BB6AA}">
      <dgm:prSet/>
      <dgm:spPr/>
      <dgm:t>
        <a:bodyPr/>
        <a:lstStyle/>
        <a:p>
          <a:endParaRPr lang="sl-SI"/>
        </a:p>
      </dgm:t>
    </dgm:pt>
    <dgm:pt modelId="{E3E47E26-1110-4C63-A8FD-4E002F0AAB3E}" type="sibTrans" cxnId="{319C6709-5244-4AD6-A7A4-883A2C9BB6AA}">
      <dgm:prSet/>
      <dgm:spPr/>
      <dgm:t>
        <a:bodyPr/>
        <a:lstStyle/>
        <a:p>
          <a:endParaRPr lang="sl-SI"/>
        </a:p>
      </dgm:t>
    </dgm:pt>
    <dgm:pt modelId="{8699AF2B-BC24-46E1-8EFB-CD5749A10F4F}">
      <dgm:prSet phldrT="[Text]"/>
      <dgm:spPr/>
      <dgm:t>
        <a:bodyPr/>
        <a:lstStyle/>
        <a:p>
          <a:r>
            <a:rPr lang="en-GB"/>
            <a:t>Pravila delovanja igre</a:t>
          </a:r>
          <a:endParaRPr lang="sl-SI"/>
        </a:p>
      </dgm:t>
    </dgm:pt>
    <dgm:pt modelId="{8B8C90BC-B1C6-420D-9A7A-70A32E6AD00B}" type="parTrans" cxnId="{FD371B88-4927-416E-9555-EE6BBBD68B79}">
      <dgm:prSet/>
      <dgm:spPr/>
      <dgm:t>
        <a:bodyPr/>
        <a:lstStyle/>
        <a:p>
          <a:endParaRPr lang="sl-SI"/>
        </a:p>
      </dgm:t>
    </dgm:pt>
    <dgm:pt modelId="{AD0531C7-20AD-44C2-B4A7-F37D8806D598}" type="sibTrans" cxnId="{FD371B88-4927-416E-9555-EE6BBBD68B79}">
      <dgm:prSet/>
      <dgm:spPr/>
      <dgm:t>
        <a:bodyPr/>
        <a:lstStyle/>
        <a:p>
          <a:endParaRPr lang="sl-SI"/>
        </a:p>
      </dgm:t>
    </dgm:pt>
    <dgm:pt modelId="{68DA83ED-A631-4342-B4C5-80CF978F0B82}">
      <dgm:prSet phldrT="[Text]"/>
      <dgm:spPr/>
      <dgm:t>
        <a:bodyPr/>
        <a:lstStyle/>
        <a:p>
          <a:r>
            <a:rPr lang="en-GB"/>
            <a:t>Generiranje naključnega minskega polja</a:t>
          </a:r>
          <a:endParaRPr lang="sl-SI"/>
        </a:p>
      </dgm:t>
    </dgm:pt>
    <dgm:pt modelId="{5954CBFC-32BD-4464-9B46-A8CCD5047960}" type="parTrans" cxnId="{6D7C53DD-BB4F-4D66-8603-981506C4B424}">
      <dgm:prSet/>
      <dgm:spPr/>
      <dgm:t>
        <a:bodyPr/>
        <a:lstStyle/>
        <a:p>
          <a:endParaRPr lang="sl-SI"/>
        </a:p>
      </dgm:t>
    </dgm:pt>
    <dgm:pt modelId="{350BDC1F-3068-4C78-B4BF-A96CBA52CFF2}" type="sibTrans" cxnId="{6D7C53DD-BB4F-4D66-8603-981506C4B424}">
      <dgm:prSet/>
      <dgm:spPr/>
      <dgm:t>
        <a:bodyPr/>
        <a:lstStyle/>
        <a:p>
          <a:endParaRPr lang="sl-SI"/>
        </a:p>
      </dgm:t>
    </dgm:pt>
    <dgm:pt modelId="{516F669F-25E8-45FD-A879-430B2858289D}">
      <dgm:prSet/>
      <dgm:spPr/>
      <dgm:t>
        <a:bodyPr/>
        <a:lstStyle/>
        <a:p>
          <a:r>
            <a:rPr lang="en-GB"/>
            <a:t>Konstantno preverjanje morebitne zamge ali poraza</a:t>
          </a:r>
          <a:endParaRPr lang="sl-SI"/>
        </a:p>
      </dgm:t>
    </dgm:pt>
    <dgm:pt modelId="{EDD41765-0F43-4171-BF87-0AF86CFC32EF}" type="parTrans" cxnId="{823B1FFD-08E1-4552-BCFE-4CF3E10F901B}">
      <dgm:prSet/>
      <dgm:spPr/>
      <dgm:t>
        <a:bodyPr/>
        <a:lstStyle/>
        <a:p>
          <a:endParaRPr lang="sl-SI"/>
        </a:p>
      </dgm:t>
    </dgm:pt>
    <dgm:pt modelId="{93CE5993-32E2-4548-9426-14188563070F}" type="sibTrans" cxnId="{823B1FFD-08E1-4552-BCFE-4CF3E10F901B}">
      <dgm:prSet/>
      <dgm:spPr/>
      <dgm:t>
        <a:bodyPr/>
        <a:lstStyle/>
        <a:p>
          <a:endParaRPr lang="sl-SI"/>
        </a:p>
      </dgm:t>
    </dgm:pt>
    <dgm:pt modelId="{33F10F70-A431-466A-A481-CF870BE7B3F6}" type="pres">
      <dgm:prSet presAssocID="{AB733ADC-ED0D-4A4E-9BAC-E9756B3674B0}" presName="diagram" presStyleCnt="0">
        <dgm:presLayoutVars>
          <dgm:chPref val="1"/>
          <dgm:dir/>
          <dgm:animOne val="branch"/>
          <dgm:animLvl val="lvl"/>
          <dgm:resizeHandles val="exact"/>
        </dgm:presLayoutVars>
      </dgm:prSet>
      <dgm:spPr/>
    </dgm:pt>
    <dgm:pt modelId="{32B056B3-FB27-4969-BFCD-A35F9C907494}" type="pres">
      <dgm:prSet presAssocID="{31595047-F7F8-44E1-80EC-6A2FC26B1A47}" presName="root1" presStyleCnt="0"/>
      <dgm:spPr/>
    </dgm:pt>
    <dgm:pt modelId="{EB905276-EB24-480A-88DD-CA7803349B02}" type="pres">
      <dgm:prSet presAssocID="{31595047-F7F8-44E1-80EC-6A2FC26B1A47}" presName="LevelOneTextNode" presStyleLbl="node0" presStyleIdx="0" presStyleCnt="1" custLinFactNeighborX="1432" custLinFactNeighborY="1432">
        <dgm:presLayoutVars>
          <dgm:chPref val="3"/>
        </dgm:presLayoutVars>
      </dgm:prSet>
      <dgm:spPr/>
    </dgm:pt>
    <dgm:pt modelId="{55FC633B-2BD0-4F66-A319-001E2FFD8943}" type="pres">
      <dgm:prSet presAssocID="{31595047-F7F8-44E1-80EC-6A2FC26B1A47}" presName="level2hierChild" presStyleCnt="0"/>
      <dgm:spPr/>
    </dgm:pt>
    <dgm:pt modelId="{A084AB6B-BAF4-4059-A5CE-58F26ED9C0A1}" type="pres">
      <dgm:prSet presAssocID="{2086405E-529F-40C8-A7E9-CA08ACA95441}" presName="conn2-1" presStyleLbl="parChTrans1D2" presStyleIdx="0" presStyleCnt="2"/>
      <dgm:spPr/>
    </dgm:pt>
    <dgm:pt modelId="{F1BAC1C4-321D-4E5D-A026-F2C54F884C7A}" type="pres">
      <dgm:prSet presAssocID="{2086405E-529F-40C8-A7E9-CA08ACA95441}" presName="connTx" presStyleLbl="parChTrans1D2" presStyleIdx="0" presStyleCnt="2"/>
      <dgm:spPr/>
    </dgm:pt>
    <dgm:pt modelId="{1F228A06-7833-490C-939C-BE21A0009163}" type="pres">
      <dgm:prSet presAssocID="{EE74EA6D-3E2B-423A-B552-A054B94AEC71}" presName="root2" presStyleCnt="0"/>
      <dgm:spPr/>
    </dgm:pt>
    <dgm:pt modelId="{6A6EE866-A593-42B6-BE24-55ADD5D03F4B}" type="pres">
      <dgm:prSet presAssocID="{EE74EA6D-3E2B-423A-B552-A054B94AEC71}" presName="LevelTwoTextNode" presStyleLbl="node2" presStyleIdx="0" presStyleCnt="2" custLinFactNeighborX="-22562" custLinFactNeighborY="-9049">
        <dgm:presLayoutVars>
          <dgm:chPref val="3"/>
        </dgm:presLayoutVars>
      </dgm:prSet>
      <dgm:spPr/>
    </dgm:pt>
    <dgm:pt modelId="{AE30AFCF-AE50-4DCE-94A9-8E67B85753AA}" type="pres">
      <dgm:prSet presAssocID="{EE74EA6D-3E2B-423A-B552-A054B94AEC71}" presName="level3hierChild" presStyleCnt="0"/>
      <dgm:spPr/>
    </dgm:pt>
    <dgm:pt modelId="{20DECDD2-710E-41F1-9AFF-57F9C4D69B5B}" type="pres">
      <dgm:prSet presAssocID="{67DFAF4A-1EC3-4F74-AE2F-C7C364DFC88F}" presName="conn2-1" presStyleLbl="parChTrans1D3" presStyleIdx="0" presStyleCnt="4"/>
      <dgm:spPr/>
    </dgm:pt>
    <dgm:pt modelId="{7FF78A71-000E-4090-ABAC-36F7E8649366}" type="pres">
      <dgm:prSet presAssocID="{67DFAF4A-1EC3-4F74-AE2F-C7C364DFC88F}" presName="connTx" presStyleLbl="parChTrans1D3" presStyleIdx="0" presStyleCnt="4"/>
      <dgm:spPr/>
    </dgm:pt>
    <dgm:pt modelId="{30D36AD4-CBB5-4997-A3E2-2011B2724067}" type="pres">
      <dgm:prSet presAssocID="{2B3072B8-5164-4266-8B6C-B7984529CD2C}" presName="root2" presStyleCnt="0"/>
      <dgm:spPr/>
    </dgm:pt>
    <dgm:pt modelId="{0374A3F1-400F-40BA-B8DC-2D94AA0D7F93}" type="pres">
      <dgm:prSet presAssocID="{2B3072B8-5164-4266-8B6C-B7984529CD2C}" presName="LevelTwoTextNode" presStyleLbl="node3" presStyleIdx="0" presStyleCnt="4" custLinFactNeighborX="-8953" custLinFactNeighborY="5476">
        <dgm:presLayoutVars>
          <dgm:chPref val="3"/>
        </dgm:presLayoutVars>
      </dgm:prSet>
      <dgm:spPr/>
    </dgm:pt>
    <dgm:pt modelId="{3D3999BB-8541-403D-844D-56D8126C48FB}" type="pres">
      <dgm:prSet presAssocID="{2B3072B8-5164-4266-8B6C-B7984529CD2C}" presName="level3hierChild" presStyleCnt="0"/>
      <dgm:spPr/>
    </dgm:pt>
    <dgm:pt modelId="{97BE038D-2219-49C1-94B7-614CBC7852F1}" type="pres">
      <dgm:prSet presAssocID="{2A018D6B-8131-47A0-B304-D53C77B2DA60}" presName="conn2-1" presStyleLbl="parChTrans1D3" presStyleIdx="1" presStyleCnt="4"/>
      <dgm:spPr/>
    </dgm:pt>
    <dgm:pt modelId="{13531DCD-FC5C-4483-87BC-6E15A5ECE436}" type="pres">
      <dgm:prSet presAssocID="{2A018D6B-8131-47A0-B304-D53C77B2DA60}" presName="connTx" presStyleLbl="parChTrans1D3" presStyleIdx="1" presStyleCnt="4"/>
      <dgm:spPr/>
    </dgm:pt>
    <dgm:pt modelId="{ABE82340-135A-4261-88FD-517220F2999A}" type="pres">
      <dgm:prSet presAssocID="{2CF73CFD-182A-4ECB-9F76-7C5E05235339}" presName="root2" presStyleCnt="0"/>
      <dgm:spPr/>
    </dgm:pt>
    <dgm:pt modelId="{362E9346-FB52-47A2-9A89-21A57EFEE34F}" type="pres">
      <dgm:prSet presAssocID="{2CF73CFD-182A-4ECB-9F76-7C5E05235339}" presName="LevelTwoTextNode" presStyleLbl="node3" presStyleIdx="1" presStyleCnt="4" custLinFactNeighborX="-8565" custLinFactNeighborY="428">
        <dgm:presLayoutVars>
          <dgm:chPref val="3"/>
        </dgm:presLayoutVars>
      </dgm:prSet>
      <dgm:spPr/>
    </dgm:pt>
    <dgm:pt modelId="{549969FF-6958-4DBD-B84D-1D3FC27938A1}" type="pres">
      <dgm:prSet presAssocID="{2CF73CFD-182A-4ECB-9F76-7C5E05235339}" presName="level3hierChild" presStyleCnt="0"/>
      <dgm:spPr/>
    </dgm:pt>
    <dgm:pt modelId="{4A354BCD-7EC1-4586-BA3B-8599EDD2FB73}" type="pres">
      <dgm:prSet presAssocID="{8B8C90BC-B1C6-420D-9A7A-70A32E6AD00B}" presName="conn2-1" presStyleLbl="parChTrans1D2" presStyleIdx="1" presStyleCnt="2"/>
      <dgm:spPr/>
    </dgm:pt>
    <dgm:pt modelId="{43094AC7-ED1F-409B-AFE8-B8F28CD130DD}" type="pres">
      <dgm:prSet presAssocID="{8B8C90BC-B1C6-420D-9A7A-70A32E6AD00B}" presName="connTx" presStyleLbl="parChTrans1D2" presStyleIdx="1" presStyleCnt="2"/>
      <dgm:spPr/>
    </dgm:pt>
    <dgm:pt modelId="{1833FEE7-040E-4864-8663-0F9CF0D9E011}" type="pres">
      <dgm:prSet presAssocID="{8699AF2B-BC24-46E1-8EFB-CD5749A10F4F}" presName="root2" presStyleCnt="0"/>
      <dgm:spPr/>
    </dgm:pt>
    <dgm:pt modelId="{122F8EE8-F60B-4D81-8CA4-5C0ACC81F9E0}" type="pres">
      <dgm:prSet presAssocID="{8699AF2B-BC24-46E1-8EFB-CD5749A10F4F}" presName="LevelTwoTextNode" presStyleLbl="node2" presStyleIdx="1" presStyleCnt="2" custLinFactNeighborX="-20772" custLinFactNeighborY="8596">
        <dgm:presLayoutVars>
          <dgm:chPref val="3"/>
        </dgm:presLayoutVars>
      </dgm:prSet>
      <dgm:spPr/>
    </dgm:pt>
    <dgm:pt modelId="{FDF921D5-BFF4-456B-9086-58A0E8ABB79F}" type="pres">
      <dgm:prSet presAssocID="{8699AF2B-BC24-46E1-8EFB-CD5749A10F4F}" presName="level3hierChild" presStyleCnt="0"/>
      <dgm:spPr/>
    </dgm:pt>
    <dgm:pt modelId="{BD935A19-D84A-4006-B593-5F7ABB313B22}" type="pres">
      <dgm:prSet presAssocID="{5954CBFC-32BD-4464-9B46-A8CCD5047960}" presName="conn2-1" presStyleLbl="parChTrans1D3" presStyleIdx="2" presStyleCnt="4"/>
      <dgm:spPr/>
    </dgm:pt>
    <dgm:pt modelId="{ECA56BF2-A2DD-439E-BD2C-A39932A59B08}" type="pres">
      <dgm:prSet presAssocID="{5954CBFC-32BD-4464-9B46-A8CCD5047960}" presName="connTx" presStyleLbl="parChTrans1D3" presStyleIdx="2" presStyleCnt="4"/>
      <dgm:spPr/>
    </dgm:pt>
    <dgm:pt modelId="{FDFB8BE9-0916-48D8-ADF8-B063F150C065}" type="pres">
      <dgm:prSet presAssocID="{68DA83ED-A631-4342-B4C5-80CF978F0B82}" presName="root2" presStyleCnt="0"/>
      <dgm:spPr/>
    </dgm:pt>
    <dgm:pt modelId="{5007C552-F51A-4EB1-807F-2EB991FCBD47}" type="pres">
      <dgm:prSet presAssocID="{68DA83ED-A631-4342-B4C5-80CF978F0B82}" presName="LevelTwoTextNode" presStyleLbl="node3" presStyleIdx="2" presStyleCnt="4" custLinFactNeighborX="-9967" custLinFactNeighborY="7517">
        <dgm:presLayoutVars>
          <dgm:chPref val="3"/>
        </dgm:presLayoutVars>
      </dgm:prSet>
      <dgm:spPr/>
    </dgm:pt>
    <dgm:pt modelId="{E0425105-C188-40E6-A237-1D26C170E083}" type="pres">
      <dgm:prSet presAssocID="{68DA83ED-A631-4342-B4C5-80CF978F0B82}" presName="level3hierChild" presStyleCnt="0"/>
      <dgm:spPr/>
    </dgm:pt>
    <dgm:pt modelId="{4691A416-63CA-4382-8F0A-933B4BACA322}" type="pres">
      <dgm:prSet presAssocID="{EDD41765-0F43-4171-BF87-0AF86CFC32EF}" presName="conn2-1" presStyleLbl="parChTrans1D3" presStyleIdx="3" presStyleCnt="4"/>
      <dgm:spPr/>
    </dgm:pt>
    <dgm:pt modelId="{3A263BC7-4E37-4E33-92B8-8AA0B8E20ABE}" type="pres">
      <dgm:prSet presAssocID="{EDD41765-0F43-4171-BF87-0AF86CFC32EF}" presName="connTx" presStyleLbl="parChTrans1D3" presStyleIdx="3" presStyleCnt="4"/>
      <dgm:spPr/>
    </dgm:pt>
    <dgm:pt modelId="{A836B6D1-2C83-4E1A-A9AD-A53B9727AFAA}" type="pres">
      <dgm:prSet presAssocID="{516F669F-25E8-45FD-A879-430B2858289D}" presName="root2" presStyleCnt="0"/>
      <dgm:spPr/>
    </dgm:pt>
    <dgm:pt modelId="{D8441556-789C-4D36-9C6C-1AE9CBB00040}" type="pres">
      <dgm:prSet presAssocID="{516F669F-25E8-45FD-A879-430B2858289D}" presName="LevelTwoTextNode" presStyleLbl="node3" presStyleIdx="3" presStyleCnt="4" custLinFactNeighborX="-10101" custLinFactNeighborY="2440">
        <dgm:presLayoutVars>
          <dgm:chPref val="3"/>
        </dgm:presLayoutVars>
      </dgm:prSet>
      <dgm:spPr/>
    </dgm:pt>
    <dgm:pt modelId="{021B71BE-3939-420A-9A45-4E6C4D357E30}" type="pres">
      <dgm:prSet presAssocID="{516F669F-25E8-45FD-A879-430B2858289D}" presName="level3hierChild" presStyleCnt="0"/>
      <dgm:spPr/>
    </dgm:pt>
  </dgm:ptLst>
  <dgm:cxnLst>
    <dgm:cxn modelId="{319C6709-5244-4AD6-A7A4-883A2C9BB6AA}" srcId="{EE74EA6D-3E2B-423A-B552-A054B94AEC71}" destId="{2CF73CFD-182A-4ECB-9F76-7C5E05235339}" srcOrd="1" destOrd="0" parTransId="{2A018D6B-8131-47A0-B304-D53C77B2DA60}" sibTransId="{E3E47E26-1110-4C63-A8FD-4E002F0AAB3E}"/>
    <dgm:cxn modelId="{ACE7CE2B-1271-4F32-AE1F-96D56522CA0D}" type="presOf" srcId="{8699AF2B-BC24-46E1-8EFB-CD5749A10F4F}" destId="{122F8EE8-F60B-4D81-8CA4-5C0ACC81F9E0}" srcOrd="0" destOrd="0" presId="urn:microsoft.com/office/officeart/2005/8/layout/hierarchy2"/>
    <dgm:cxn modelId="{BA9B9330-FCB1-4C0F-A443-4F29D1154305}" type="presOf" srcId="{2B3072B8-5164-4266-8B6C-B7984529CD2C}" destId="{0374A3F1-400F-40BA-B8DC-2D94AA0D7F93}" srcOrd="0" destOrd="0" presId="urn:microsoft.com/office/officeart/2005/8/layout/hierarchy2"/>
    <dgm:cxn modelId="{85E0A634-877E-44DD-94EB-B8CB477969B6}" type="presOf" srcId="{8B8C90BC-B1C6-420D-9A7A-70A32E6AD00B}" destId="{4A354BCD-7EC1-4586-BA3B-8599EDD2FB73}" srcOrd="0" destOrd="0" presId="urn:microsoft.com/office/officeart/2005/8/layout/hierarchy2"/>
    <dgm:cxn modelId="{B8E1B936-2E69-4B56-9A56-FA9376D9812F}" type="presOf" srcId="{516F669F-25E8-45FD-A879-430B2858289D}" destId="{D8441556-789C-4D36-9C6C-1AE9CBB00040}" srcOrd="0" destOrd="0" presId="urn:microsoft.com/office/officeart/2005/8/layout/hierarchy2"/>
    <dgm:cxn modelId="{F6087642-E973-4432-AE90-07F9970C5052}" type="presOf" srcId="{5954CBFC-32BD-4464-9B46-A8CCD5047960}" destId="{BD935A19-D84A-4006-B593-5F7ABB313B22}" srcOrd="0" destOrd="0" presId="urn:microsoft.com/office/officeart/2005/8/layout/hierarchy2"/>
    <dgm:cxn modelId="{AB842564-C824-4099-96EB-EB47BA0211EA}" type="presOf" srcId="{EDD41765-0F43-4171-BF87-0AF86CFC32EF}" destId="{4691A416-63CA-4382-8F0A-933B4BACA322}" srcOrd="0" destOrd="0" presId="urn:microsoft.com/office/officeart/2005/8/layout/hierarchy2"/>
    <dgm:cxn modelId="{B9508145-744E-48DD-8D19-25A309C8654A}" type="presOf" srcId="{67DFAF4A-1EC3-4F74-AE2F-C7C364DFC88F}" destId="{20DECDD2-710E-41F1-9AFF-57F9C4D69B5B}" srcOrd="0" destOrd="0" presId="urn:microsoft.com/office/officeart/2005/8/layout/hierarchy2"/>
    <dgm:cxn modelId="{6D6AE468-ED9C-4ACE-BD8A-F79220D17B23}" type="presOf" srcId="{8B8C90BC-B1C6-420D-9A7A-70A32E6AD00B}" destId="{43094AC7-ED1F-409B-AFE8-B8F28CD130DD}" srcOrd="1" destOrd="0" presId="urn:microsoft.com/office/officeart/2005/8/layout/hierarchy2"/>
    <dgm:cxn modelId="{E6263855-E610-49BE-BDEB-7765BB8A8D2C}" type="presOf" srcId="{EE74EA6D-3E2B-423A-B552-A054B94AEC71}" destId="{6A6EE866-A593-42B6-BE24-55ADD5D03F4B}" srcOrd="0" destOrd="0" presId="urn:microsoft.com/office/officeart/2005/8/layout/hierarchy2"/>
    <dgm:cxn modelId="{A6E23D7E-73F7-4CF3-A5CF-AE8D3FF4CAF5}" type="presOf" srcId="{2A018D6B-8131-47A0-B304-D53C77B2DA60}" destId="{13531DCD-FC5C-4483-87BC-6E15A5ECE436}" srcOrd="1" destOrd="0" presId="urn:microsoft.com/office/officeart/2005/8/layout/hierarchy2"/>
    <dgm:cxn modelId="{052CAF7F-F8C6-42DF-9B45-67E49947FB93}" type="presOf" srcId="{68DA83ED-A631-4342-B4C5-80CF978F0B82}" destId="{5007C552-F51A-4EB1-807F-2EB991FCBD47}" srcOrd="0" destOrd="0" presId="urn:microsoft.com/office/officeart/2005/8/layout/hierarchy2"/>
    <dgm:cxn modelId="{70112782-E1D4-44DA-A81A-A763BD197E2B}" type="presOf" srcId="{EDD41765-0F43-4171-BF87-0AF86CFC32EF}" destId="{3A263BC7-4E37-4E33-92B8-8AA0B8E20ABE}" srcOrd="1" destOrd="0" presId="urn:microsoft.com/office/officeart/2005/8/layout/hierarchy2"/>
    <dgm:cxn modelId="{4374D882-1B40-4D43-BDF7-3A135D4C7D5B}" type="presOf" srcId="{67DFAF4A-1EC3-4F74-AE2F-C7C364DFC88F}" destId="{7FF78A71-000E-4090-ABAC-36F7E8649366}" srcOrd="1" destOrd="0" presId="urn:microsoft.com/office/officeart/2005/8/layout/hierarchy2"/>
    <dgm:cxn modelId="{FD371B88-4927-416E-9555-EE6BBBD68B79}" srcId="{31595047-F7F8-44E1-80EC-6A2FC26B1A47}" destId="{8699AF2B-BC24-46E1-8EFB-CD5749A10F4F}" srcOrd="1" destOrd="0" parTransId="{8B8C90BC-B1C6-420D-9A7A-70A32E6AD00B}" sibTransId="{AD0531C7-20AD-44C2-B4A7-F37D8806D598}"/>
    <dgm:cxn modelId="{E43C8589-E514-4030-BF63-6652CC54CAE8}" type="presOf" srcId="{2086405E-529F-40C8-A7E9-CA08ACA95441}" destId="{F1BAC1C4-321D-4E5D-A026-F2C54F884C7A}" srcOrd="1" destOrd="0" presId="urn:microsoft.com/office/officeart/2005/8/layout/hierarchy2"/>
    <dgm:cxn modelId="{FCA56A8D-76B8-45F1-80E6-35440D8FDA8F}" type="presOf" srcId="{2A018D6B-8131-47A0-B304-D53C77B2DA60}" destId="{97BE038D-2219-49C1-94B7-614CBC7852F1}" srcOrd="0" destOrd="0" presId="urn:microsoft.com/office/officeart/2005/8/layout/hierarchy2"/>
    <dgm:cxn modelId="{13BC4094-D365-4065-8C8A-FFC7C250A541}" type="presOf" srcId="{5954CBFC-32BD-4464-9B46-A8CCD5047960}" destId="{ECA56BF2-A2DD-439E-BD2C-A39932A59B08}" srcOrd="1" destOrd="0" presId="urn:microsoft.com/office/officeart/2005/8/layout/hierarchy2"/>
    <dgm:cxn modelId="{9E475A94-B594-48BA-8257-475251199BFA}" type="presOf" srcId="{2086405E-529F-40C8-A7E9-CA08ACA95441}" destId="{A084AB6B-BAF4-4059-A5CE-58F26ED9C0A1}" srcOrd="0" destOrd="0" presId="urn:microsoft.com/office/officeart/2005/8/layout/hierarchy2"/>
    <dgm:cxn modelId="{FFD64699-1FA5-428B-BEF8-2165EA2B4547}" srcId="{AB733ADC-ED0D-4A4E-9BAC-E9756B3674B0}" destId="{31595047-F7F8-44E1-80EC-6A2FC26B1A47}" srcOrd="0" destOrd="0" parTransId="{259C1866-6AA4-4D1A-AA69-27D824E01DCB}" sibTransId="{A9D37A21-05C8-4B7B-8C46-AAA88AE770E5}"/>
    <dgm:cxn modelId="{EFE2BFA6-8953-49FD-9F8D-0D7B551680DC}" srcId="{EE74EA6D-3E2B-423A-B552-A054B94AEC71}" destId="{2B3072B8-5164-4266-8B6C-B7984529CD2C}" srcOrd="0" destOrd="0" parTransId="{67DFAF4A-1EC3-4F74-AE2F-C7C364DFC88F}" sibTransId="{EA4BFE8F-F258-4DEB-9A33-DE7DDB80493A}"/>
    <dgm:cxn modelId="{B01D2DC6-0A84-44A1-B284-FAADB41BB08B}" type="presOf" srcId="{AB733ADC-ED0D-4A4E-9BAC-E9756B3674B0}" destId="{33F10F70-A431-466A-A481-CF870BE7B3F6}" srcOrd="0" destOrd="0" presId="urn:microsoft.com/office/officeart/2005/8/layout/hierarchy2"/>
    <dgm:cxn modelId="{115D75CA-FC08-4110-BAC6-1178A50011B3}" type="presOf" srcId="{2CF73CFD-182A-4ECB-9F76-7C5E05235339}" destId="{362E9346-FB52-47A2-9A89-21A57EFEE34F}" srcOrd="0" destOrd="0" presId="urn:microsoft.com/office/officeart/2005/8/layout/hierarchy2"/>
    <dgm:cxn modelId="{6E22A9D2-BA3D-4B35-9E72-7B884DF4B3A6}" type="presOf" srcId="{31595047-F7F8-44E1-80EC-6A2FC26B1A47}" destId="{EB905276-EB24-480A-88DD-CA7803349B02}" srcOrd="0" destOrd="0" presId="urn:microsoft.com/office/officeart/2005/8/layout/hierarchy2"/>
    <dgm:cxn modelId="{6D7C53DD-BB4F-4D66-8603-981506C4B424}" srcId="{8699AF2B-BC24-46E1-8EFB-CD5749A10F4F}" destId="{68DA83ED-A631-4342-B4C5-80CF978F0B82}" srcOrd="0" destOrd="0" parTransId="{5954CBFC-32BD-4464-9B46-A8CCD5047960}" sibTransId="{350BDC1F-3068-4C78-B4BF-A96CBA52CFF2}"/>
    <dgm:cxn modelId="{C6311EF7-5758-431A-B33B-067C6C20284B}" srcId="{31595047-F7F8-44E1-80EC-6A2FC26B1A47}" destId="{EE74EA6D-3E2B-423A-B552-A054B94AEC71}" srcOrd="0" destOrd="0" parTransId="{2086405E-529F-40C8-A7E9-CA08ACA95441}" sibTransId="{E280E1B3-9AC2-4452-AD0B-8E5C956C0B00}"/>
    <dgm:cxn modelId="{823B1FFD-08E1-4552-BCFE-4CF3E10F901B}" srcId="{8699AF2B-BC24-46E1-8EFB-CD5749A10F4F}" destId="{516F669F-25E8-45FD-A879-430B2858289D}" srcOrd="1" destOrd="0" parTransId="{EDD41765-0F43-4171-BF87-0AF86CFC32EF}" sibTransId="{93CE5993-32E2-4548-9426-14188563070F}"/>
    <dgm:cxn modelId="{88AD9EEF-FEE4-45BA-A504-262CAD54A264}" type="presParOf" srcId="{33F10F70-A431-466A-A481-CF870BE7B3F6}" destId="{32B056B3-FB27-4969-BFCD-A35F9C907494}" srcOrd="0" destOrd="0" presId="urn:microsoft.com/office/officeart/2005/8/layout/hierarchy2"/>
    <dgm:cxn modelId="{35B26AEE-0E3C-46E3-9CC3-B848F8BCBAEF}" type="presParOf" srcId="{32B056B3-FB27-4969-BFCD-A35F9C907494}" destId="{EB905276-EB24-480A-88DD-CA7803349B02}" srcOrd="0" destOrd="0" presId="urn:microsoft.com/office/officeart/2005/8/layout/hierarchy2"/>
    <dgm:cxn modelId="{D559375C-020B-46BA-A351-A9EC9F5AC363}" type="presParOf" srcId="{32B056B3-FB27-4969-BFCD-A35F9C907494}" destId="{55FC633B-2BD0-4F66-A319-001E2FFD8943}" srcOrd="1" destOrd="0" presId="urn:microsoft.com/office/officeart/2005/8/layout/hierarchy2"/>
    <dgm:cxn modelId="{B21FF2D8-E96C-4E9C-B782-507CBAAE061A}" type="presParOf" srcId="{55FC633B-2BD0-4F66-A319-001E2FFD8943}" destId="{A084AB6B-BAF4-4059-A5CE-58F26ED9C0A1}" srcOrd="0" destOrd="0" presId="urn:microsoft.com/office/officeart/2005/8/layout/hierarchy2"/>
    <dgm:cxn modelId="{EE21DEE1-9B7A-495C-A3DD-2C3598D56D1D}" type="presParOf" srcId="{A084AB6B-BAF4-4059-A5CE-58F26ED9C0A1}" destId="{F1BAC1C4-321D-4E5D-A026-F2C54F884C7A}" srcOrd="0" destOrd="0" presId="urn:microsoft.com/office/officeart/2005/8/layout/hierarchy2"/>
    <dgm:cxn modelId="{E71C5870-9DB4-4AB5-A0CA-C744F27A38FD}" type="presParOf" srcId="{55FC633B-2BD0-4F66-A319-001E2FFD8943}" destId="{1F228A06-7833-490C-939C-BE21A0009163}" srcOrd="1" destOrd="0" presId="urn:microsoft.com/office/officeart/2005/8/layout/hierarchy2"/>
    <dgm:cxn modelId="{839F11FE-DE7E-4C1F-9A26-E556545763E5}" type="presParOf" srcId="{1F228A06-7833-490C-939C-BE21A0009163}" destId="{6A6EE866-A593-42B6-BE24-55ADD5D03F4B}" srcOrd="0" destOrd="0" presId="urn:microsoft.com/office/officeart/2005/8/layout/hierarchy2"/>
    <dgm:cxn modelId="{341463C7-A424-491B-B1E3-1A594EADCDF2}" type="presParOf" srcId="{1F228A06-7833-490C-939C-BE21A0009163}" destId="{AE30AFCF-AE50-4DCE-94A9-8E67B85753AA}" srcOrd="1" destOrd="0" presId="urn:microsoft.com/office/officeart/2005/8/layout/hierarchy2"/>
    <dgm:cxn modelId="{56CDB8D3-66C0-4022-BFC9-03E9D7DD54A5}" type="presParOf" srcId="{AE30AFCF-AE50-4DCE-94A9-8E67B85753AA}" destId="{20DECDD2-710E-41F1-9AFF-57F9C4D69B5B}" srcOrd="0" destOrd="0" presId="urn:microsoft.com/office/officeart/2005/8/layout/hierarchy2"/>
    <dgm:cxn modelId="{ED8F8D35-AD5F-4CB2-89BE-8191A9ECE62A}" type="presParOf" srcId="{20DECDD2-710E-41F1-9AFF-57F9C4D69B5B}" destId="{7FF78A71-000E-4090-ABAC-36F7E8649366}" srcOrd="0" destOrd="0" presId="urn:microsoft.com/office/officeart/2005/8/layout/hierarchy2"/>
    <dgm:cxn modelId="{4B77454F-F5E4-408D-A560-FA4FAB41389F}" type="presParOf" srcId="{AE30AFCF-AE50-4DCE-94A9-8E67B85753AA}" destId="{30D36AD4-CBB5-4997-A3E2-2011B2724067}" srcOrd="1" destOrd="0" presId="urn:microsoft.com/office/officeart/2005/8/layout/hierarchy2"/>
    <dgm:cxn modelId="{3F844E6E-2E7B-494C-BD67-198F79661DB0}" type="presParOf" srcId="{30D36AD4-CBB5-4997-A3E2-2011B2724067}" destId="{0374A3F1-400F-40BA-B8DC-2D94AA0D7F93}" srcOrd="0" destOrd="0" presId="urn:microsoft.com/office/officeart/2005/8/layout/hierarchy2"/>
    <dgm:cxn modelId="{0D1D217A-B255-4BE4-92FE-800854552437}" type="presParOf" srcId="{30D36AD4-CBB5-4997-A3E2-2011B2724067}" destId="{3D3999BB-8541-403D-844D-56D8126C48FB}" srcOrd="1" destOrd="0" presId="urn:microsoft.com/office/officeart/2005/8/layout/hierarchy2"/>
    <dgm:cxn modelId="{37D5DEFF-FEFC-4F62-ACFE-793D260750C2}" type="presParOf" srcId="{AE30AFCF-AE50-4DCE-94A9-8E67B85753AA}" destId="{97BE038D-2219-49C1-94B7-614CBC7852F1}" srcOrd="2" destOrd="0" presId="urn:microsoft.com/office/officeart/2005/8/layout/hierarchy2"/>
    <dgm:cxn modelId="{1E890764-775B-4307-BCF3-33CA484AE92F}" type="presParOf" srcId="{97BE038D-2219-49C1-94B7-614CBC7852F1}" destId="{13531DCD-FC5C-4483-87BC-6E15A5ECE436}" srcOrd="0" destOrd="0" presId="urn:microsoft.com/office/officeart/2005/8/layout/hierarchy2"/>
    <dgm:cxn modelId="{4B281A04-FEDD-4B85-9AEF-3035D766EE82}" type="presParOf" srcId="{AE30AFCF-AE50-4DCE-94A9-8E67B85753AA}" destId="{ABE82340-135A-4261-88FD-517220F2999A}" srcOrd="3" destOrd="0" presId="urn:microsoft.com/office/officeart/2005/8/layout/hierarchy2"/>
    <dgm:cxn modelId="{BF40D0D5-CAF0-4DAC-B1AB-CB41788824DB}" type="presParOf" srcId="{ABE82340-135A-4261-88FD-517220F2999A}" destId="{362E9346-FB52-47A2-9A89-21A57EFEE34F}" srcOrd="0" destOrd="0" presId="urn:microsoft.com/office/officeart/2005/8/layout/hierarchy2"/>
    <dgm:cxn modelId="{6965E921-5BC8-47F0-9780-EE6EECD3CA09}" type="presParOf" srcId="{ABE82340-135A-4261-88FD-517220F2999A}" destId="{549969FF-6958-4DBD-B84D-1D3FC27938A1}" srcOrd="1" destOrd="0" presId="urn:microsoft.com/office/officeart/2005/8/layout/hierarchy2"/>
    <dgm:cxn modelId="{8F2D833E-1E5F-4F1F-9263-24F0BB6C92F7}" type="presParOf" srcId="{55FC633B-2BD0-4F66-A319-001E2FFD8943}" destId="{4A354BCD-7EC1-4586-BA3B-8599EDD2FB73}" srcOrd="2" destOrd="0" presId="urn:microsoft.com/office/officeart/2005/8/layout/hierarchy2"/>
    <dgm:cxn modelId="{5C06A148-D599-4E33-BE98-A61286C67B04}" type="presParOf" srcId="{4A354BCD-7EC1-4586-BA3B-8599EDD2FB73}" destId="{43094AC7-ED1F-409B-AFE8-B8F28CD130DD}" srcOrd="0" destOrd="0" presId="urn:microsoft.com/office/officeart/2005/8/layout/hierarchy2"/>
    <dgm:cxn modelId="{1634F433-3DA5-4E52-83C9-18EB6CF726AC}" type="presParOf" srcId="{55FC633B-2BD0-4F66-A319-001E2FFD8943}" destId="{1833FEE7-040E-4864-8663-0F9CF0D9E011}" srcOrd="3" destOrd="0" presId="urn:microsoft.com/office/officeart/2005/8/layout/hierarchy2"/>
    <dgm:cxn modelId="{B08BE7E0-DB6A-4B06-943A-EB94DCBD40CF}" type="presParOf" srcId="{1833FEE7-040E-4864-8663-0F9CF0D9E011}" destId="{122F8EE8-F60B-4D81-8CA4-5C0ACC81F9E0}" srcOrd="0" destOrd="0" presId="urn:microsoft.com/office/officeart/2005/8/layout/hierarchy2"/>
    <dgm:cxn modelId="{1179BF8A-92C2-4275-BE52-9A535B7EF5A5}" type="presParOf" srcId="{1833FEE7-040E-4864-8663-0F9CF0D9E011}" destId="{FDF921D5-BFF4-456B-9086-58A0E8ABB79F}" srcOrd="1" destOrd="0" presId="urn:microsoft.com/office/officeart/2005/8/layout/hierarchy2"/>
    <dgm:cxn modelId="{E912FABB-67E1-469A-BABD-797710ED946B}" type="presParOf" srcId="{FDF921D5-BFF4-456B-9086-58A0E8ABB79F}" destId="{BD935A19-D84A-4006-B593-5F7ABB313B22}" srcOrd="0" destOrd="0" presId="urn:microsoft.com/office/officeart/2005/8/layout/hierarchy2"/>
    <dgm:cxn modelId="{CFEDB05A-46FA-4612-AD2F-114938A3E6B5}" type="presParOf" srcId="{BD935A19-D84A-4006-B593-5F7ABB313B22}" destId="{ECA56BF2-A2DD-439E-BD2C-A39932A59B08}" srcOrd="0" destOrd="0" presId="urn:microsoft.com/office/officeart/2005/8/layout/hierarchy2"/>
    <dgm:cxn modelId="{64B2D203-BF97-4591-8645-5D27E4541502}" type="presParOf" srcId="{FDF921D5-BFF4-456B-9086-58A0E8ABB79F}" destId="{FDFB8BE9-0916-48D8-ADF8-B063F150C065}" srcOrd="1" destOrd="0" presId="urn:microsoft.com/office/officeart/2005/8/layout/hierarchy2"/>
    <dgm:cxn modelId="{7CCB90E6-633E-4D6A-8647-35ABD2D2EFA4}" type="presParOf" srcId="{FDFB8BE9-0916-48D8-ADF8-B063F150C065}" destId="{5007C552-F51A-4EB1-807F-2EB991FCBD47}" srcOrd="0" destOrd="0" presId="urn:microsoft.com/office/officeart/2005/8/layout/hierarchy2"/>
    <dgm:cxn modelId="{856E5F72-C721-4D7F-8F10-031D1076FF1B}" type="presParOf" srcId="{FDFB8BE9-0916-48D8-ADF8-B063F150C065}" destId="{E0425105-C188-40E6-A237-1D26C170E083}" srcOrd="1" destOrd="0" presId="urn:microsoft.com/office/officeart/2005/8/layout/hierarchy2"/>
    <dgm:cxn modelId="{34C2EF29-FBBD-420B-B9AB-019A9CB631B5}" type="presParOf" srcId="{FDF921D5-BFF4-456B-9086-58A0E8ABB79F}" destId="{4691A416-63CA-4382-8F0A-933B4BACA322}" srcOrd="2" destOrd="0" presId="urn:microsoft.com/office/officeart/2005/8/layout/hierarchy2"/>
    <dgm:cxn modelId="{3C62FF4D-12C9-4435-A080-3D5143AC9896}" type="presParOf" srcId="{4691A416-63CA-4382-8F0A-933B4BACA322}" destId="{3A263BC7-4E37-4E33-92B8-8AA0B8E20ABE}" srcOrd="0" destOrd="0" presId="urn:microsoft.com/office/officeart/2005/8/layout/hierarchy2"/>
    <dgm:cxn modelId="{A412FBBA-8B58-442B-BED3-F61B0DC4A08A}" type="presParOf" srcId="{FDF921D5-BFF4-456B-9086-58A0E8ABB79F}" destId="{A836B6D1-2C83-4E1A-A9AD-A53B9727AFAA}" srcOrd="3" destOrd="0" presId="urn:microsoft.com/office/officeart/2005/8/layout/hierarchy2"/>
    <dgm:cxn modelId="{48D1B3C8-92EF-4F36-BC02-380BA55D8B21}" type="presParOf" srcId="{A836B6D1-2C83-4E1A-A9AD-A53B9727AFAA}" destId="{D8441556-789C-4D36-9C6C-1AE9CBB00040}" srcOrd="0" destOrd="0" presId="urn:microsoft.com/office/officeart/2005/8/layout/hierarchy2"/>
    <dgm:cxn modelId="{2220EA26-3C94-450C-B4CB-A462B0791675}" type="presParOf" srcId="{A836B6D1-2C83-4E1A-A9AD-A53B9727AFAA}" destId="{021B71BE-3939-420A-9A45-4E6C4D357E30}"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905276-EB24-480A-88DD-CA7803349B02}">
      <dsp:nvSpPr>
        <dsp:cNvPr id="0" name=""/>
        <dsp:cNvSpPr/>
      </dsp:nvSpPr>
      <dsp:spPr>
        <a:xfrm>
          <a:off x="23852" y="154193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Igra Minolovec</a:t>
          </a:r>
          <a:endParaRPr lang="sl-SI" sz="1200" kern="1200"/>
        </a:p>
      </dsp:txBody>
      <dsp:txXfrm>
        <a:off x="46130" y="1564209"/>
        <a:ext cx="1476684" cy="716064"/>
      </dsp:txXfrm>
    </dsp:sp>
    <dsp:sp modelId="{A084AB6B-BAF4-4059-A5CE-58F26ED9C0A1}">
      <dsp:nvSpPr>
        <dsp:cNvPr id="0" name=""/>
        <dsp:cNvSpPr/>
      </dsp:nvSpPr>
      <dsp:spPr>
        <a:xfrm rot="17058702">
          <a:off x="1174336" y="1427117"/>
          <a:ext cx="985003" cy="35815"/>
        </a:xfrm>
        <a:custGeom>
          <a:avLst/>
          <a:gdLst/>
          <a:ahLst/>
          <a:cxnLst/>
          <a:rect l="0" t="0" r="0" b="0"/>
          <a:pathLst>
            <a:path>
              <a:moveTo>
                <a:pt x="0" y="17907"/>
              </a:moveTo>
              <a:lnTo>
                <a:pt x="985003"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42212" y="1420400"/>
        <a:ext cx="49250" cy="49250"/>
      </dsp:txXfrm>
    </dsp:sp>
    <dsp:sp modelId="{6A6EE866-A593-42B6-BE24-55ADD5D03F4B}">
      <dsp:nvSpPr>
        <dsp:cNvPr id="0" name=""/>
        <dsp:cNvSpPr/>
      </dsp:nvSpPr>
      <dsp:spPr>
        <a:xfrm>
          <a:off x="1788582" y="58749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Grafični vmesnik</a:t>
          </a:r>
          <a:endParaRPr lang="sl-SI" sz="1200" kern="1200"/>
        </a:p>
      </dsp:txBody>
      <dsp:txXfrm>
        <a:off x="1810860" y="609776"/>
        <a:ext cx="1476684" cy="716064"/>
      </dsp:txXfrm>
    </dsp:sp>
    <dsp:sp modelId="{20DECDD2-710E-41F1-9AFF-57F9C4D69B5B}">
      <dsp:nvSpPr>
        <dsp:cNvPr id="0" name=""/>
        <dsp:cNvSpPr/>
      </dsp:nvSpPr>
      <dsp:spPr>
        <a:xfrm rot="20289489">
          <a:off x="3278287" y="786462"/>
          <a:ext cx="878592" cy="35815"/>
        </a:xfrm>
        <a:custGeom>
          <a:avLst/>
          <a:gdLst/>
          <a:ahLst/>
          <a:cxnLst/>
          <a:rect l="0" t="0" r="0" b="0"/>
          <a:pathLst>
            <a:path>
              <a:moveTo>
                <a:pt x="0" y="17907"/>
              </a:moveTo>
              <a:lnTo>
                <a:pt x="878592"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5619" y="782405"/>
        <a:ext cx="43929" cy="43929"/>
      </dsp:txXfrm>
    </dsp:sp>
    <dsp:sp modelId="{0374A3F1-400F-40BA-B8DC-2D94AA0D7F93}">
      <dsp:nvSpPr>
        <dsp:cNvPr id="0" name=""/>
        <dsp:cNvSpPr/>
      </dsp:nvSpPr>
      <dsp:spPr>
        <a:xfrm>
          <a:off x="4125344" y="26062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igralno polje</a:t>
          </a:r>
          <a:endParaRPr lang="sl-SI" sz="1200" kern="1200"/>
        </a:p>
      </dsp:txBody>
      <dsp:txXfrm>
        <a:off x="4147622" y="282899"/>
        <a:ext cx="1476684" cy="716064"/>
      </dsp:txXfrm>
    </dsp:sp>
    <dsp:sp modelId="{97BE038D-2219-49C1-94B7-614CBC7852F1}">
      <dsp:nvSpPr>
        <dsp:cNvPr id="0" name=""/>
        <dsp:cNvSpPr/>
      </dsp:nvSpPr>
      <dsp:spPr>
        <a:xfrm rot="1908411">
          <a:off x="3237247" y="1204620"/>
          <a:ext cx="966575" cy="35815"/>
        </a:xfrm>
        <a:custGeom>
          <a:avLst/>
          <a:gdLst/>
          <a:ahLst/>
          <a:cxnLst/>
          <a:rect l="0" t="0" r="0" b="0"/>
          <a:pathLst>
            <a:path>
              <a:moveTo>
                <a:pt x="0" y="17907"/>
              </a:moveTo>
              <a:lnTo>
                <a:pt x="966575"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6370" y="1198364"/>
        <a:ext cx="48328" cy="48328"/>
      </dsp:txXfrm>
    </dsp:sp>
    <dsp:sp modelId="{362E9346-FB52-47A2-9A89-21A57EFEE34F}">
      <dsp:nvSpPr>
        <dsp:cNvPr id="0" name=""/>
        <dsp:cNvSpPr/>
      </dsp:nvSpPr>
      <dsp:spPr>
        <a:xfrm>
          <a:off x="4131247" y="109693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navodila</a:t>
          </a:r>
          <a:endParaRPr lang="sl-SI" sz="1200" kern="1200"/>
        </a:p>
      </dsp:txBody>
      <dsp:txXfrm>
        <a:off x="4153525" y="1119216"/>
        <a:ext cx="1476684" cy="716064"/>
      </dsp:txXfrm>
    </dsp:sp>
    <dsp:sp modelId="{4A354BCD-7EC1-4586-BA3B-8599EDD2FB73}">
      <dsp:nvSpPr>
        <dsp:cNvPr id="0" name=""/>
        <dsp:cNvSpPr/>
      </dsp:nvSpPr>
      <dsp:spPr>
        <a:xfrm rot="4425404">
          <a:off x="1196533" y="2368936"/>
          <a:ext cx="967837" cy="35815"/>
        </a:xfrm>
        <a:custGeom>
          <a:avLst/>
          <a:gdLst/>
          <a:ahLst/>
          <a:cxnLst/>
          <a:rect l="0" t="0" r="0" b="0"/>
          <a:pathLst>
            <a:path>
              <a:moveTo>
                <a:pt x="0" y="17907"/>
              </a:moveTo>
              <a:lnTo>
                <a:pt x="967837"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56256" y="2362648"/>
        <a:ext cx="48391" cy="48391"/>
      </dsp:txXfrm>
    </dsp:sp>
    <dsp:sp modelId="{122F8EE8-F60B-4D81-8CA4-5C0ACC81F9E0}">
      <dsp:nvSpPr>
        <dsp:cNvPr id="0" name=""/>
        <dsp:cNvSpPr/>
      </dsp:nvSpPr>
      <dsp:spPr>
        <a:xfrm>
          <a:off x="1815812" y="2471136"/>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Pravila delovanja igre</a:t>
          </a:r>
          <a:endParaRPr lang="sl-SI" sz="1200" kern="1200"/>
        </a:p>
      </dsp:txBody>
      <dsp:txXfrm>
        <a:off x="1838090" y="2493414"/>
        <a:ext cx="1476684" cy="716064"/>
      </dsp:txXfrm>
    </dsp:sp>
    <dsp:sp modelId="{BD935A19-D84A-4006-B593-5F7ABB313B22}">
      <dsp:nvSpPr>
        <dsp:cNvPr id="0" name=""/>
        <dsp:cNvSpPr/>
      </dsp:nvSpPr>
      <dsp:spPr>
        <a:xfrm rot="19802172">
          <a:off x="3277434" y="2610756"/>
          <a:ext cx="892103" cy="35815"/>
        </a:xfrm>
        <a:custGeom>
          <a:avLst/>
          <a:gdLst/>
          <a:ahLst/>
          <a:cxnLst/>
          <a:rect l="0" t="0" r="0" b="0"/>
          <a:pathLst>
            <a:path>
              <a:moveTo>
                <a:pt x="0" y="17907"/>
              </a:moveTo>
              <a:lnTo>
                <a:pt x="89210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1183" y="2606361"/>
        <a:ext cx="44605" cy="44605"/>
      </dsp:txXfrm>
    </dsp:sp>
    <dsp:sp modelId="{5007C552-F51A-4EB1-807F-2EB991FCBD47}">
      <dsp:nvSpPr>
        <dsp:cNvPr id="0" name=""/>
        <dsp:cNvSpPr/>
      </dsp:nvSpPr>
      <dsp:spPr>
        <a:xfrm>
          <a:off x="4109919" y="2025572"/>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Generiranje naključnega minskega polja</a:t>
          </a:r>
          <a:endParaRPr lang="sl-SI" sz="1200" kern="1200"/>
        </a:p>
      </dsp:txBody>
      <dsp:txXfrm>
        <a:off x="4132197" y="2047850"/>
        <a:ext cx="1476684" cy="716064"/>
      </dsp:txXfrm>
    </dsp:sp>
    <dsp:sp modelId="{4691A416-63CA-4382-8F0A-933B4BACA322}">
      <dsp:nvSpPr>
        <dsp:cNvPr id="0" name=""/>
        <dsp:cNvSpPr/>
      </dsp:nvSpPr>
      <dsp:spPr>
        <a:xfrm rot="1612118">
          <a:off x="3290410" y="3028804"/>
          <a:ext cx="864113" cy="35815"/>
        </a:xfrm>
        <a:custGeom>
          <a:avLst/>
          <a:gdLst/>
          <a:ahLst/>
          <a:cxnLst/>
          <a:rect l="0" t="0" r="0" b="0"/>
          <a:pathLst>
            <a:path>
              <a:moveTo>
                <a:pt x="0" y="17907"/>
              </a:moveTo>
              <a:lnTo>
                <a:pt x="86411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0864" y="3025109"/>
        <a:ext cx="43205" cy="43205"/>
      </dsp:txXfrm>
    </dsp:sp>
    <dsp:sp modelId="{D8441556-789C-4D36-9C6C-1AE9CBB00040}">
      <dsp:nvSpPr>
        <dsp:cNvPr id="0" name=""/>
        <dsp:cNvSpPr/>
      </dsp:nvSpPr>
      <dsp:spPr>
        <a:xfrm>
          <a:off x="4107880" y="286166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Konstantno preverjanje morebitne zamge ali poraza</a:t>
          </a:r>
          <a:endParaRPr lang="sl-SI" sz="1200" kern="1200"/>
        </a:p>
      </dsp:txBody>
      <dsp:txXfrm>
        <a:off x="4130158" y="2883946"/>
        <a:ext cx="1476684" cy="7160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7T12:51:17.941"/>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530 629,'-7'0,"0"1,1 0,-1 0,1 1,0-1,-1 1,1 1,0 0,-9 5,-6 5,-24 19,36-25,-34 26,2 3,1 1,-66 82,86-93,1 0,2 1,1 0,1 2,1 0,2 0,1 1,-8 35,16-52,1-1,0 1,1-1,1 1,0 15,1-23,0 1,-1-1,2 0,-1 0,1 0,0 0,0 0,0 0,0 0,1-1,0 1,0-1,0 0,1 0,4 4,3 2,1-2,1 1,-1-2,2 0,-1 0,0-1,16 4,106 26,-114-32,257 48,104 25,-352-68,-1 0,-1 3,0 0,0 1,-1 2,40 30,-50-32,-1 0,-1 1,-1 1,0 1,0 0,-2 1,0 0,-1 1,-1 0,13 32,-13-23,-2 0,0 0,-2 0,-1 1,-2 0,0 0,-3 39,-2-29,-2-1,-2 0,-1-1,-2 1,-14 36,1-18,-3-1,-1-1,-3-2,-2-1,-3-1,-77 87,76-99,-78 64,94-86,-2-1,0 0,0-2,-1-1,-1 0,-26 8,43-17,-1 0,0-1,0 0,0 0,0 0,0-1,0 0,1 0,-13-2,16 1,-1 0,0 0,0-1,0 1,1-1,-1 0,1 0,-1 0,1-1,0 1,0-1,0 1,0-1,0 0,1 0,-1-1,1 1,-2-4,-1-3,0-1,1 1,0-1,1 0,0 1,1-1,0-1,0-14,1-7,7-53,3 16,4 1,2 1,39-107,101-191,143-210,68-150,-361 713,-3 10,0-1,0 1,0-1,-1 0,0 0,0 1,0-1,0 0,0 0,-1 0,1 0,-2-7,0 12,-1 0,0 1,1-1,-1 1,1 0,-1-1,1 1,0 0,0 0,-1 2,1-3,-25 45,1 1,3 1,2 2,2 0,-21 93,21-47,4 1,-2 123,14-82,16 149,-4-205,3 0,4-1,30 90,-39-148,0 0,2-1,1-1,0 1,1-2,20 26,-24-37,-1-1,2 0,-1 0,1 0,0-1,1 0,-1-1,2 0,-1-1,0 0,1-1,0 0,0 0,0-1,13 2,-4-3,1 0,-1-1,0-1,0-1,1-1,-1 0,31-10,-24 4,0-1,-1-1,-1-2,48-29,-33 13,-1-2,-1-1,-1-3,-3 0,61-79,-67 76,-2-1,22-45,-39 64,0 0,-1-1,-1 0,-1-1,-1 1,5-38,-9 51,-1 0,0 1,0-1,-1 0,0 0,0 1,0-1,-1 1,0-1,0 1,-1 0,0 0,-4-7,2 6,0 0,-1 0,1 1,-2 0,1 0,0 0,-1 1,0 0,-10-5,-4 0,-1 0,0 2,-1 0,0 2,0 0,-36-3,34 6,0 1,0 1,1 1,-1 1,0 2,0 0,1 2,-29 8,40-8,-1 0,1 1,-1 0,2 1,-1 0,1 1,0 0,1 1,-1 1,2 0,0 0,0 1,1 0,0 0,-11 20,12-15,0 2,1-1,0 1,2 0,0 1,1-1,0 1,0 35,4-28,1 0,1 0,2 0,0 0,15 45,0-15</inkml:trace>
  <inkml:trace contextRef="#ctx0" brushRef="#br0" timeOffset="1404.28">2457 2020,'1'7,"0"-1,0 0,0 0,0 0,1 0,0 0,4 8,24 40,-23-42,15 23,1-2,2-1,1-1,2-1,0-1,2-2,1-1,2-1,0-2,51 27,-61-39,0-1,0-1,1-1,0-1,1-1,-1-2,1 0,48 0,-41-5,0-1,0-2,-1-1,1-2,-1 0,43-18,-32 7,0-2,-1-2,-1-2,-1-1,-2-2,0-1,-2-2,-2-2,54-64,-78 86,-1 0,-1-1,0 0,0-1,-2 1,1-1,7-24,-12 32,-1 1,1-1,0 0,-1 1,0-1,0 0,0 1,-1-1,1 0,-1 1,0-1,0 0,0 1,0-1,-1 1,1 0,-1-1,0 1,0 0,0 0,0 0,-1 0,1 1,-1-1,0 0,1 1,-1 0,0 0,-1 0,1 0,-7-3,-7-2,0 1,0 1,-1 0,1 1,-1 1,0 0,-1 2,-21 0,-8 3,1 1,-48 11,36-2,1 2,1 3,0 2,1 3,-70 38,87-38,0 2,2 1,0 2,2 1,1 2,2 2,-50 61,70-77,1 0,1 1,0 0,2 1,0 0,1 0,0 1,2 0,-7 37,11-43,0 0,0 0,2 0,-1 1,2-1,0 0,0-1,1 1,1 0,0-1,1 1,0-1,1-1,0 1,14 18,-10-18,1 1,0-1,1-1,0 0,0-1,1 0,1-1,0 0,0-2,1 1,-1-2,2 0,-1 0,1-2,-1 0,22 3,-13-4,0-2,1 0,-1-2,1 0,-1-2,0 0,0-2,0-1,0-1,27-12,-20 6,-1-2,0-2,-2-1,0 0,0-3,33-32,-28 20,-2-1,-1-2,-2 0,26-47,-12 7,-5-1,-2-1,-4-2,34-139,-35 87,-5-1,-7-2,-5 1,-7-208,-33 69,19 226,-3 1,-1 0,-33-78,43 119,0 0,-1 0,0 0,0 1,0-1,0 1,-1 0,1 0,-1 0,-5-3,8 6,-1 0,1 0,-1 0,0 0,0 1,1-1,-1 1,0-1,0 1,0 0,0 0,1 0,-1 0,0 0,0 0,0 0,0 1,1-1,-1 1,0-1,0 1,1 0,-1-1,0 1,1 0,-1 0,1 0,-1 1,1-1,0 0,-1 0,1 1,-1 1,-5 4,1 1,0 0,0 0,1 0,0 1,0 0,1 0,-6 17,2 5,-8 47,7-11,4 0,2 1,3-1,3 1,16 87,4-28,75 225,-57-235,89 178,-97-233,2-2,4-1,2-2,63 68,-89-110,1 1,0-2,1 0,0-1,1-1,1 0,29 13,-41-22,0 0,0-1,0 0,1 0,-1 0,1-1,-1 0,1 0,-1-1,1 0,0-1,-1 1,1-1,-1-1,0 1,1-1,-1-1,0 1,0-1,0-1,0 1,-1-1,1 0,9-9,-4 2,-1-1,-1-1,0 1,0-2,-2 1,1-1,-2 0,11-27,-3-3,19-81,-17 30,-4-1,-4-1,-3-98,-5 174,5 30,5 11,293 427,-206-323,160 159,-240-267,33 26,-33-30</inkml:trace>
  <inkml:trace contextRef="#ctx0" brushRef="#br0" timeOffset="1805.16">4499 1151,'0'0,"2"4,1 4,0 1</inkml:trace>
  <inkml:trace contextRef="#ctx0" brushRef="#br0" timeOffset="2190.92">6526 1293,'-4'4,"-1"-1,1 0,0 0,-1 0,0-1,1 1,-8 1,-7 4,-183 82,-69 32,197-85,-108 75,164-100,0 2,1 0,1 1,0 0,1 2,0 0,-16 25,26-34,1 1,0-1,0 1,0 0,1 0,1 0,-1 0,1 1,1-1,0 1,0-1,1 1,0-1,1 1,0-1,1 1,-1-1,2 0,4 14,0-6,1-1,1 0,0-1,1 0,1 0,0-1,1 0,1-1,0-1,27 20,-5-7,2-1,0-2,58 23,-10-10,167 42,96-4,-19-4,-293-60,61 22,-95-30,0 0,1 0,-1 0,0 0,0 0,0 0,0 1,0-1,0 0,-1 1,1 0,0-1,-1 1,1 0,1 4,-2-5,-1 0,0-1,0 1,0 0,0-1,0 1,0 0,0 0,0-1,0 1,0 0,-1 0,1-1,0 1,0 0,-1-1,1 1,0 0,-2 0,1 1,-1 0,0 0,0 0,0 0,0-1,0 1,-5 2,-18 7,0-1,0-1,-1-1,-44 8,69-16,-139 27,-2-7,-1-6,0-7,-1-5,-160-20,200 6,-151-37,210 37,2-1,0-3,0-1,2-3,-75-46,100 55,0-1,0-1,2-1,-1 0,2-1,0 0,1-1,-14-24,18 25,0 0,1-1,1 0,1 0,1 0,0-1,1 0,0 0,2 0,0-21,2 9,1 0,2 1,1 0,16-51,-5 33,2 1,30-52,-1 16,4 3,3 2,4 3,3 2,73-67,-14 29,4 6,155-98,-67 69,451-205,261-7,-591 240</inkml:trace>
</inkml:ink>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Mah08</b:Tag>
    <b:SourceType>Book</b:SourceType>
    <b:Guid>{10A05055-AD52-4B1C-841B-F0A26689BC80}</b:Guid>
    <b:Title>Java skozi primere</b:Title>
    <b:Year>2008</b:Year>
    <b:City>Šenčur</b:City>
    <b:Publisher>Bi-Tim</b:Publisher>
    <b:StandardNumber>978-061-6046-10-7</b:StandardNumber>
    <b:Author>
      <b:Author>
        <b:NameList>
          <b:Person>
            <b:Last>Mahnič</b:Last>
            <b:First>Viljan</b:First>
          </b:Person>
          <b:Person>
            <b:Last>Fürst</b:Last>
            <b:First>Luka</b:First>
          </b:Person>
          <b:Person>
            <b:Last>Rožanc¸</b:Last>
            <b:First>Igor</b:First>
          </b:Person>
        </b:NameList>
      </b:Author>
    </b:Author>
    <b:RefOrder>17</b:RefOrder>
  </b:Source>
  <b:Source>
    <b:Tag>Eva15</b:Tag>
    <b:SourceType>Book</b:SourceType>
    <b:Guid>{29F31A5D-3A30-476F-AF3E-5B02804C0522}</b:Guid>
    <b:Title>Java in a Nutshell</b:Title>
    <b:Year>2015</b:Year>
    <b:Author>
      <b:Author>
        <b:NameList>
          <b:Person>
            <b:Last>Evans</b:Last>
            <b:Middle>J.</b:Middle>
            <b:First>Benjamin</b:First>
          </b:Person>
          <b:Person>
            <b:Last>Flanagan</b:Last>
            <b:First>David</b:First>
          </b:Person>
        </b:NameList>
      </b:Author>
    </b:Author>
    <b:City>Sebastopol</b:City>
    <b:Publisher>O’Reilly Media, Inc.</b:Publisher>
    <b:RefOrder>3</b:RefOrder>
  </b:Source>
  <b:Source>
    <b:Tag>Dav05</b:Tag>
    <b:SourceType>Book</b:SourceType>
    <b:Guid>{C9F125B3-31A0-48B4-8C30-CB9CF399ED22}</b:Guid>
    <b:Title>Killer game programming in Java</b:Title>
    <b:Year>2005</b:Year>
    <b:City>Sebastopol</b:City>
    <b:Publisher>O’Reilly Media, Inc.</b:Publisher>
    <b:StandardNumber>978-0-596-00730-0</b:StandardNumber>
    <b:Author>
      <b:Author>
        <b:NameList>
          <b:Person>
            <b:Last>Davison</b:Last>
            <b:First>Andrew</b:First>
          </b:Person>
        </b:NameList>
      </b:Author>
    </b:Author>
    <b:RefOrder>14</b:RefOrder>
  </b:Source>
  <b:Source>
    <b:Tag>Jan21</b:Tag>
    <b:SourceType>InternetSite</b:SourceType>
    <b:Guid>{C548BA92-C59F-4363-B6F8-280840BD71F7}</b:Guid>
    <b:Title>Zetcode</b:Title>
    <b:Year>2007-2021</b:Year>
    <b:Author>
      <b:Author>
        <b:NameList>
          <b:Person>
            <b:Last>Bodnar</b:Last>
            <b:First>Jan</b:First>
          </b:Person>
        </b:NameList>
      </b:Author>
    </b:Author>
    <b:InternetSiteTitle>Java Minesweeper</b:InternetSiteTitle>
    <b:YearAccessed>2021</b:YearAccessed>
    <b:MonthAccessed>marec</b:MonthAccessed>
    <b:DayAccessed>3.</b:DayAccessed>
    <b:URL>https://zetcode.com/javagames/minesweeper/</b:URL>
    <b:RefOrder>15</b:RefOrder>
  </b:Source>
  <b:Source>
    <b:Tag>Ecl21</b:Tag>
    <b:SourceType>InternetSite</b:SourceType>
    <b:Guid>{2E99F27B-4BE0-48E9-BA8B-18369E0A8746}</b:Guid>
    <b:Title>Eclipse</b:Title>
    <b:Author>
      <b:Author>
        <b:NameList>
          <b:Person>
            <b:Last>Fundation</b:Last>
            <b:First>Eclipse</b:First>
          </b:Person>
        </b:NameList>
      </b:Author>
    </b:Author>
    <b:ProductionCompany>Eclipse Foundation, Inc.</b:ProductionCompany>
    <b:YearAccessed>2021</b:YearAccessed>
    <b:MonthAccessed>marec</b:MonthAccessed>
    <b:DayAccessed>3.</b:DayAccessed>
    <b:URL>https://www.eclipse.org/org/</b:URL>
    <b:RefOrder>4</b:RefOrder>
  </b:Source>
  <b:Source>
    <b:Tag>Ora21</b:Tag>
    <b:SourceType>InternetSite</b:SourceType>
    <b:Guid>{CBEE1C58-E785-45BC-BF8B-557DA8B38A2C}</b:Guid>
    <b:Author>
      <b:Author>
        <b:NameList>
          <b:Person>
            <b:Last>Oracle</b:Last>
          </b:Person>
        </b:NameList>
      </b:Author>
    </b:Author>
    <b:Title>What is Java technology and why do I need it?</b:Title>
    <b:ProductionCompany>Oracle</b:ProductionCompany>
    <b:YearAccessed>2021</b:YearAccessed>
    <b:MonthAccessed>marec</b:MonthAccessed>
    <b:DayAccessed>3.</b:DayAccessed>
    <b:URL>https://www.java.com/en/download/help/whatis_java.html</b:URL>
    <b:RefOrder>1</b:RefOrder>
  </b:Source>
  <b:Source>
    <b:Tag>Ora211</b:Tag>
    <b:SourceType>InternetSite</b:SourceType>
    <b:Guid>{017CC603-47D1-4A2B-A340-A1FCAAEEE2CE}</b:Guid>
    <b:Author>
      <b:Author>
        <b:NameList>
          <b:Person>
            <b:Last>Oracle</b:Last>
          </b:Person>
        </b:NameList>
      </b:Author>
    </b:Author>
    <b:Title>The Java Language Environment</b:Title>
    <b:YearAccessed>2021</b:YearAccessed>
    <b:MonthAccessed>marec</b:MonthAccessed>
    <b:DayAccessed>3.</b:DayAccessed>
    <b:URL>https://www.oracle.com/java/technologies/introduction-to-java.html</b:URL>
    <b:RefOrder>2</b:RefOrder>
  </b:Source>
  <b:Source>
    <b:Tag>JON16</b:Tag>
    <b:SourceType>InternetSite</b:SourceType>
    <b:Guid>{FFFEB4FB-06DB-41A2-BD72-EC33C36F02A8}</b:Guid>
    <b:Title>Java Tutorial - Creating a Minesweeper</b:Title>
    <b:Year>2016</b:Year>
    <b:Month>oktober</b:Month>
    <b:Day>28.</b:Day>
    <b:YearAccessed>2020</b:YearAccessed>
    <b:MonthAccessed>oktober</b:MonthAccessed>
    <b:DayAccessed>4.</b:DayAccessed>
    <b:URL>https://youtube.com/playlist?list=PLGxHvpw-PAk6QvPw0fYe8bks31GRKvymK</b:URL>
    <b:Author>
      <b:Author>
        <b:NameList>
          <b:Person>
            <b:Last>JON</b:Last>
          </b:Person>
        </b:NameList>
      </b:Author>
    </b:Author>
    <b:RefOrder>16</b:RefOrder>
  </b:Source>
  <b:Source>
    <b:Tag>Bur05</b:Tag>
    <b:SourceType>Book</b:SourceType>
    <b:Guid>{8AC6073A-3AA0-4155-95A4-B17407C4261C}</b:Guid>
    <b:Title>Eclipse IDE Pocket Guide</b:Title>
    <b:Year>2005</b:Year>
    <b:StandardNumber>9780596100650</b:StandardNumber>
    <b:Author>
      <b:Author>
        <b:NameList>
          <b:Person>
            <b:Last>Burnette</b:Last>
            <b:First>Ed</b:First>
          </b:Person>
        </b:NameList>
      </b:Author>
    </b:Author>
    <b:Publisher>O'Reilly Media, Inc.</b:Publisher>
    <b:RefOrder>5</b:RefOrder>
  </b:Source>
  <b:Source>
    <b:Tag>Cob09</b:Tag>
    <b:SourceType>InternetSite</b:SourceType>
    <b:Guid>{BE10DB3E-03A1-496A-A0A3-8E8081CC0639}</b:Guid>
    <b:Title>The most successful game ever: a history of Minesweeper</b:Title>
    <b:Year>2009</b:Year>
    <b:Author>
      <b:Author>
        <b:NameList>
          <b:Person>
            <b:Last>Cobbett</b:Last>
            <b:First>Richard</b:First>
          </b:Person>
        </b:NameList>
      </b:Author>
    </b:Author>
    <b:Month>maj</b:Month>
    <b:Day>5.</b:Day>
    <b:YearAccessed>2021</b:YearAccessed>
    <b:MonthAccessed>marec</b:MonthAccessed>
    <b:DayAccessed>30.</b:DayAccessed>
    <b:URL>https://www.techradar.com/news/gaming/the-most-successful-game-ever-a-history-of-minesweeper-596504</b:URL>
    <b:RefOrder>6</b:RefOrder>
  </b:Source>
  <b:Source>
    <b:Tag>Zor20</b:Tag>
    <b:SourceType>ConferenceProceedings</b:SourceType>
    <b:Guid>{D8BF29A3-848D-476F-A5D4-0EC77ED389FF}</b:Guid>
    <b:Title>Računalništvo: Interno gradivo</b:Title>
    <b:Year>2020</b:Year>
    <b:City>Novo mesto</b:City>
    <b:Author>
      <b:Author>
        <b:NameList>
          <b:Person>
            <b:Last>Zorko</b:Last>
            <b:First>Albert</b:First>
          </b:Person>
        </b:NameList>
      </b:Author>
    </b:Author>
    <b:RefOrder>9</b:RefOrder>
  </b:Source>
  <b:Source>
    <b:Tag>Fog11</b:Tag>
    <b:SourceType>InternetSite</b:SourceType>
    <b:Guid>{EDBBE442-E293-4308-B0A0-7D934DC61ECF}</b:Guid>
    <b:Author>
      <b:Author>
        <b:NameList>
          <b:Person>
            <b:Last>Software</b:Last>
            <b:First>Fog</b:First>
            <b:Middle>Creek</b:Middle>
          </b:Person>
        </b:NameList>
      </b:Author>
    </b:Author>
    <b:ProductionCompany>Atlassian</b:ProductionCompany>
    <b:Year>2011</b:Year>
    <b:Month>september</b:Month>
    <b:YearAccessed>2021</b:YearAccessed>
    <b:MonthAccessed>marec</b:MonthAccessed>
    <b:DayAccessed>3.</b:DayAccessed>
    <b:URL>https://trello.com/about</b:URL>
    <b:RefOrder>11</b:RefOrder>
  </b:Source>
  <b:Source>
    <b:Tag>Kev21</b:Tag>
    <b:SourceType>InternetSite</b:SourceType>
    <b:Guid>{FD885AB4-D0F1-4F18-B78D-321003736714}</b:Guid>
    <b:Author>
      <b:Author>
        <b:NameList>
          <b:Person>
            <b:Last>Workman</b:Last>
            <b:First>Kevin</b:First>
          </b:Person>
        </b:NameList>
      </b:Author>
    </b:Author>
    <b:YearAccessed>2021</b:YearAccessed>
    <b:MonthAccessed>april</b:MonthAccessed>
    <b:DayAccessed>4.</b:DayAccessed>
    <b:URL>https://happycoding.io/tutorials/java/libraries</b:URL>
    <b:RefOrder>7</b:RefOrder>
  </b:Source>
  <b:Source>
    <b:Tag>Mes04</b:Tag>
    <b:SourceType>Book</b:SourceType>
    <b:Guid>{694970C2-D2E5-455F-AEBC-4BDA7280C2AA}</b:Guid>
    <b:Title>Java 2: temelji programiranja</b:Title>
    <b:Year>2004</b:Year>
    <b:City>Ljubljana</b:City>
    <b:Publisher>Pasadena</b:Publisher>
    <b:StandardNumber>961-6361-30-9</b:StandardNumber>
    <b:Author>
      <b:Author>
        <b:NameList>
          <b:Person>
            <b:Last>Mesojedec</b:Last>
            <b:First>Uroš</b:First>
          </b:Person>
          <b:Person>
            <b:Last>Fabjan</b:Last>
            <b:First>Borut</b:First>
          </b:Person>
        </b:NameList>
      </b:Author>
    </b:Author>
    <b:Pages>24-37</b:Pages>
    <b:RefOrder>8</b:RefOrder>
  </b:Source>
  <b:Source>
    <b:Tag>Ora212</b:Tag>
    <b:SourceType>InternetSite</b:SourceType>
    <b:Guid>{4B4B6144-1F0E-4E5B-96FD-BB7B601E1274}</b:Guid>
    <b:Author>
      <b:Author>
        <b:NameList>
          <b:Person>
            <b:Last>Oracle</b:Last>
          </b:Person>
        </b:NameList>
      </b:Author>
    </b:Author>
    <b:ProductionCompany>Oracle</b:ProductionCompany>
    <b:YearAccessed>2021</b:YearAccessed>
    <b:MonthAccessed>april</b:MonthAccessed>
    <b:DayAccessed>4.</b:DayAccessed>
    <b:URL>https://docs.oracle.com/javase/8/docs/api/java/util/package-summary.html</b:URL>
    <b:Title>Package java.util</b:Title>
    <b:RefOrder>12</b:RefOrder>
  </b:Source>
  <b:Source>
    <b:Tag>Jav21</b:Tag>
    <b:SourceType>InternetSite</b:SourceType>
    <b:Guid>{E2D46AB3-AF6A-4DCD-8D8B-C63CAE135C03}</b:Guid>
    <b:Author>
      <b:Author>
        <b:NameList>
          <b:Person>
            <b:Last>JavaTpoint</b:Last>
          </b:Person>
        </b:NameList>
      </b:Author>
    </b:Author>
    <b:ProductionCompany>JavaTpoint</b:ProductionCompany>
    <b:YearAccessed>2021</b:YearAccessed>
    <b:MonthAccessed>april</b:MonthAccessed>
    <b:DayAccessed>4.</b:DayAccessed>
    <b:URL>https://www.javatpoint.com/java-awt</b:URL>
    <b:RefOrder>13</b:RefOrder>
  </b:Source>
  <b:Source>
    <b:Tag>Mes</b:Tag>
    <b:SourceType>Book</b:SourceType>
    <b:Guid>{A1A7AB1D-30AB-4653-92A4-FF60879CB8E3}</b:Guid>
    <b:Title>Java 2: temelji programiranja</b:Title>
    <b:Author>
      <b:Author>
        <b:NameList>
          <b:Person>
            <b:Last>Mesojedec</b:Last>
            <b:First>Uroš</b:First>
          </b:Person>
          <b:Person>
            <b:Last>Fabjan</b:Last>
            <b:First>Borut</b:First>
          </b:Person>
        </b:NameList>
      </b:Author>
    </b:Author>
    <b:Year>2004</b:Year>
    <b:City>Ljubljana</b:City>
    <b:Publisher>Pasadena</b:Publisher>
    <b:StandardNumber>961-6361-30-9</b:StandardNumber>
    <b:Pages>105 -</b:Pages>
    <b:RefOrder>10</b:RefOrder>
  </b:Source>
</b:Sources>
</file>

<file path=customXml/itemProps1.xml><?xml version="1.0" encoding="utf-8"?>
<ds:datastoreItem xmlns:ds="http://schemas.openxmlformats.org/officeDocument/2006/customXml" ds:itemID="{B4C659A0-E2E5-475D-874F-A60985BC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24</Pages>
  <Words>4712</Words>
  <Characters>26859</Characters>
  <Application>Microsoft Office Word</Application>
  <DocSecurity>0</DocSecurity>
  <Lines>223</Lines>
  <Paragraphs>63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Microsoft</Company>
  <LinksUpToDate>false</LinksUpToDate>
  <CharactersWithSpaces>31508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Matevž Sladič</dc:creator>
  <cp:keywords/>
  <dc:description/>
  <cp:lastModifiedBy>Matevž Sladič</cp:lastModifiedBy>
  <cp:revision>10</cp:revision>
  <cp:lastPrinted>2018-11-21T21:29:00Z</cp:lastPrinted>
  <dcterms:created xsi:type="dcterms:W3CDTF">2021-04-13T09:39:00Z</dcterms:created>
  <dcterms:modified xsi:type="dcterms:W3CDTF">2021-04-13T20:20:00Z</dcterms:modified>
</cp:coreProperties>
</file>